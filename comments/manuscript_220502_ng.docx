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B7638" w14:textId="77777777" w:rsidR="00686CF8" w:rsidRDefault="00A32311">
      <w:pPr>
        <w:pStyle w:val="Title"/>
      </w:pPr>
      <w:r>
        <w:t>Defocus Corrected Large Area Cryo-EM (DeCo-LACE) for Label-Free Detection of Molecules across Entire Cell Sections</w:t>
      </w:r>
    </w:p>
    <w:p w14:paraId="608325B2" w14:textId="77777777" w:rsidR="00686CF8" w:rsidRDefault="00A32311">
      <w:pPr>
        <w:pStyle w:val="FirstParagraph"/>
      </w:pPr>
      <w:r>
        <w:t xml:space="preserve"> </w:t>
      </w:r>
    </w:p>
    <w:p w14:paraId="224A1853" w14:textId="77777777" w:rsidR="00686CF8" w:rsidRDefault="00A32311">
      <w:pPr>
        <w:pStyle w:val="BodyText"/>
      </w:pPr>
      <w:r>
        <w:t xml:space="preserve"> This manuscript was automatically generated on May 2, 2022. </w:t>
      </w:r>
    </w:p>
    <w:p w14:paraId="0F93E8E5" w14:textId="77777777" w:rsidR="00686CF8" w:rsidRDefault="00A32311">
      <w:pPr>
        <w:pStyle w:val="Heading2"/>
      </w:pPr>
      <w:bookmarkStart w:id="0" w:name="authors"/>
      <w:r>
        <w:t>Authors</w:t>
      </w:r>
    </w:p>
    <w:p w14:paraId="385A4A45" w14:textId="77777777" w:rsidR="00686CF8" w:rsidRDefault="00A32311">
      <w:pPr>
        <w:numPr>
          <w:ilvl w:val="0"/>
          <w:numId w:val="13"/>
        </w:numPr>
      </w:pPr>
      <w:r>
        <w:rPr>
          <w:b/>
          <w:bCs/>
        </w:rPr>
        <w:t>Johannes Elferich</w:t>
      </w:r>
      <w:r>
        <w:t xml:space="preserve"> </w:t>
      </w:r>
      <w:r>
        <w:rPr>
          <w:noProof/>
        </w:rPr>
        <w:drawing>
          <wp:inline distT="0" distB="0" distL="0" distR="0" wp14:anchorId="23EFF250" wp14:editId="472FB5E3">
            <wp:extent cx="152400" cy="152400"/>
            <wp:effectExtent l="0" t="0" r="0" b="0"/>
            <wp:docPr id="21" name="Picture" descr="ORCID icon"/>
            <wp:cNvGraphicFramePr/>
            <a:graphic xmlns:a="http://schemas.openxmlformats.org/drawingml/2006/main">
              <a:graphicData uri="http://schemas.openxmlformats.org/drawingml/2006/picture">
                <pic:pic xmlns:pic="http://schemas.openxmlformats.org/drawingml/2006/picture">
                  <pic:nvPicPr>
                    <pic:cNvPr id="22" name="Picture" descr="images/orcid.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1">
        <w:r>
          <w:rPr>
            <w:rStyle w:val="Hyperlink"/>
          </w:rPr>
          <w:t>0000-0002-9911-706X</w:t>
        </w:r>
      </w:hyperlink>
      <w:r>
        <w:t xml:space="preserve"> · </w:t>
      </w:r>
      <w:r>
        <w:rPr>
          <w:noProof/>
        </w:rPr>
        <w:drawing>
          <wp:inline distT="0" distB="0" distL="0" distR="0" wp14:anchorId="0C61A29B" wp14:editId="18A7BF52">
            <wp:extent cx="152400" cy="152400"/>
            <wp:effectExtent l="0" t="0" r="0" b="0"/>
            <wp:docPr id="26" name="Picture" descr="GitHub icon"/>
            <wp:cNvGraphicFramePr/>
            <a:graphic xmlns:a="http://schemas.openxmlformats.org/drawingml/2006/main">
              <a:graphicData uri="http://schemas.openxmlformats.org/drawingml/2006/picture">
                <pic:pic xmlns:pic="http://schemas.openxmlformats.org/drawingml/2006/picture">
                  <pic:nvPicPr>
                    <pic:cNvPr id="27" name="Picture" descr="images/github.svg"/>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jojoelfe</w:t>
        </w:r>
      </w:hyperlink>
      <w:r>
        <w:t xml:space="preserve">  RNA Therapeutic Institute, UMass Chan Medical School; HHMI </w:t>
      </w:r>
    </w:p>
    <w:p w14:paraId="7AE011EE" w14:textId="77777777" w:rsidR="00686CF8" w:rsidRDefault="00A32311">
      <w:pPr>
        <w:numPr>
          <w:ilvl w:val="0"/>
          <w:numId w:val="13"/>
        </w:numPr>
      </w:pPr>
      <w:r>
        <w:rPr>
          <w:b/>
          <w:bCs/>
        </w:rPr>
        <w:t>Nikolaus Grigorieff</w:t>
      </w:r>
      <w:r>
        <w:t xml:space="preserve"> </w:t>
      </w:r>
      <w:r>
        <w:rPr>
          <w:noProof/>
        </w:rPr>
        <w:drawing>
          <wp:inline distT="0" distB="0" distL="0" distR="0" wp14:anchorId="76636A4D" wp14:editId="5EF2110B">
            <wp:extent cx="152400" cy="152400"/>
            <wp:effectExtent l="0" t="0" r="0" b="0"/>
            <wp:docPr id="30" name="Picture" descr="ORCID icon"/>
            <wp:cNvGraphicFramePr/>
            <a:graphic xmlns:a="http://schemas.openxmlformats.org/drawingml/2006/main">
              <a:graphicData uri="http://schemas.openxmlformats.org/drawingml/2006/picture">
                <pic:pic xmlns:pic="http://schemas.openxmlformats.org/drawingml/2006/picture">
                  <pic:nvPicPr>
                    <pic:cNvPr id="31" name="Picture" descr="images/orcid.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7">
        <w:r>
          <w:rPr>
            <w:rStyle w:val="Hyperlink"/>
          </w:rPr>
          <w:t>0000-0002-1506-909X</w:t>
        </w:r>
      </w:hyperlink>
      <w:r>
        <w:t xml:space="preserve"> · </w:t>
      </w:r>
      <w:r>
        <w:rPr>
          <w:noProof/>
        </w:rPr>
        <w:drawing>
          <wp:inline distT="0" distB="0" distL="0" distR="0" wp14:anchorId="0784C39E" wp14:editId="0B51381A">
            <wp:extent cx="152400" cy="152400"/>
            <wp:effectExtent l="0" t="0" r="0" b="0"/>
            <wp:docPr id="34" name="Picture" descr="GitHub icon"/>
            <wp:cNvGraphicFramePr/>
            <a:graphic xmlns:a="http://schemas.openxmlformats.org/drawingml/2006/main">
              <a:graphicData uri="http://schemas.openxmlformats.org/drawingml/2006/picture">
                <pic:pic xmlns:pic="http://schemas.openxmlformats.org/drawingml/2006/picture">
                  <pic:nvPicPr>
                    <pic:cNvPr id="35" name="Picture" descr="images/github.svg"/>
                    <pic:cNvPicPr>
                      <a:picLocks noChangeAspect="1" noChangeArrowheads="1"/>
                    </pic:cNvPicPr>
                  </pic:nvPicPr>
                  <pic:blipFill>
                    <a:blip r:embed="rId22">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8">
        <w:r>
          <w:rPr>
            <w:rStyle w:val="Hyperlink"/>
          </w:rPr>
          <w:t>nikogrigorieff</w:t>
        </w:r>
      </w:hyperlink>
      <w:r>
        <w:t xml:space="preserve">  RNA Therapeutic Institute, UMass Chan Medical School; HHMI </w:t>
      </w:r>
    </w:p>
    <w:p w14:paraId="011CC1A3" w14:textId="77777777" w:rsidR="00686CF8" w:rsidRDefault="00A32311">
      <w:pPr>
        <w:pStyle w:val="Heading2"/>
      </w:pPr>
      <w:bookmarkStart w:id="1" w:name="abstract"/>
      <w:bookmarkEnd w:id="0"/>
      <w:r>
        <w:t>Abstract</w:t>
      </w:r>
    </w:p>
    <w:p w14:paraId="473D4C87" w14:textId="77777777" w:rsidR="00686CF8" w:rsidRDefault="00A32311">
      <w:pPr>
        <w:pStyle w:val="FirstParagraph"/>
      </w:pPr>
      <w:r>
        <w:t xml:space="preserve">Localization of biomolecules inside a cell is an important goal of biological imaging. Fluorescence microscopy can localize biomolecules inside whole cells and tissues, but its ability to count biomolecules and accuracy of the spatial coordinates is limited by the wavelength of visible light. Cryo-electron microscopy (cryo-EM) provides highly accurate position and orientation information of biomolecules but is often confined to small fields of view inside a cell, </w:t>
      </w:r>
      <w:r>
        <w:lastRenderedPageBreak/>
        <w:t>limiting biological context. In this study we use a new data-acquisition scheme called “Defocus-Corrected Large-Area cryo-EM” (DeCo-LACE) to collect high-resolution cryo-EM data over entire sections (100 – 200 nm thick lamellae) of neutrophil-like mouse cells, representing 1-2% of the total cellular volume. We use 2D template matching (2DTM) to determine localization and orientation of the large ribosomal subunit in these sections. These data provide “maps” of translational activity across sections of mammalian cells. This new high-throughput cryo-EM data collection approach together with 2DTM will advance visual proteomics and complement other single-cell “omics” techniques, such as flow-cytometry and single-cell sequencing.</w:t>
      </w:r>
    </w:p>
    <w:p w14:paraId="15ADA75F" w14:textId="77777777" w:rsidR="00686CF8" w:rsidRDefault="00A32311">
      <w:pPr>
        <w:pStyle w:val="Heading2"/>
      </w:pPr>
      <w:bookmarkStart w:id="2" w:name="introduction"/>
      <w:bookmarkEnd w:id="1"/>
      <w:r>
        <w:t>Introduction</w:t>
      </w:r>
    </w:p>
    <w:p w14:paraId="41FA9BA9" w14:textId="77777777" w:rsidR="00686CF8" w:rsidRDefault="00A32311">
      <w:pPr>
        <w:pStyle w:val="FirstParagraph"/>
      </w:pPr>
      <w:r>
        <w:t xml:space="preserve">A major goal in understanding cellular processes is the knowledge of the amounts, location, interactions, and conformations of biomolecules inside the cell. This knowledge can be obtained by approaches broadly divided into label- and label-free techniques. In label-dependent techniques a probe is physically attached to a molecule of interest that is able to be detected by </w:t>
      </w:r>
      <w:ins w:id="3" w:author="Nikolaus Grigorieff" w:date="2022-05-04T13:43:00Z">
        <w:r w:rsidR="002E7584">
          <w:t>i</w:t>
        </w:r>
      </w:ins>
      <w:r>
        <w:t>ts strong signal, such as a fluorescent molecule. In label-free techniques</w:t>
      </w:r>
      <w:ins w:id="4" w:author="Nikolaus Grigorieff" w:date="2022-05-04T13:43:00Z">
        <w:r w:rsidR="00DD5275">
          <w:t>,</w:t>
        </w:r>
      </w:ins>
      <w:r>
        <w:t xml:space="preserve"> the physical properties of molecules themselves are used for detection. An example for this is proteomics using mass-spectrometry [</w:t>
      </w:r>
      <w:hyperlink w:anchor="ref-tSXIKPl7">
        <w:r>
          <w:rPr>
            <w:rStyle w:val="Hyperlink"/>
          </w:rPr>
          <w:t>1</w:t>
        </w:r>
      </w:hyperlink>
      <w:r>
        <w:t>]. The advantage of label-free techniques is that they can provide information over thousands of molecules, while label-dependent techniques offer highly specific information for a few molecules. Especially spatial information can often only be achieved using label-dependent techniques, such as fluorescence microscopy [</w:t>
      </w:r>
      <w:hyperlink w:anchor="ref-VBmW7Aot">
        <w:r>
          <w:rPr>
            <w:rStyle w:val="Hyperlink"/>
          </w:rPr>
          <w:t>2</w:t>
        </w:r>
      </w:hyperlink>
      <w:r>
        <w:t>].</w:t>
      </w:r>
    </w:p>
    <w:p w14:paraId="46328C6B" w14:textId="77777777" w:rsidR="00686CF8" w:rsidRDefault="00A32311">
      <w:pPr>
        <w:pStyle w:val="BodyText"/>
      </w:pPr>
      <w:r>
        <w:t>Cryo-electron microscopy (cryo-EM) has the potential to directly visualize the arrangement of atoms that compose biomolecules inside of cells, thereby allowing label-free detection with high spatial accuracy. This has been called “visual proteomics” [</w:t>
      </w:r>
      <w:hyperlink w:anchor="ref-tGQ6TSUo">
        <w:r>
          <w:rPr>
            <w:rStyle w:val="Hyperlink"/>
          </w:rPr>
          <w:t>3</w:t>
        </w:r>
      </w:hyperlink>
      <w:r>
        <w:t>]. Since cryo-EM requires thin samples (&lt;500nm), imaging of biomolecules inside cells is restricted to small organisms, thin regions of cells, or samples that have been suitably thinned. Thinning can be achieved either by mechanical sectioning [</w:t>
      </w:r>
      <w:hyperlink w:anchor="ref-g8QavfwP">
        <w:r>
          <w:rPr>
            <w:rStyle w:val="Hyperlink"/>
          </w:rPr>
          <w:t>4</w:t>
        </w:r>
      </w:hyperlink>
      <w:r>
        <w:t>] or by milling using a focused ion beam (FIB) [</w:t>
      </w:r>
      <w:hyperlink w:anchor="ref-16IhS1Nc4">
        <w:r>
          <w:rPr>
            <w:rStyle w:val="Hyperlink"/>
          </w:rPr>
          <w:t>5</w:t>
        </w:r>
      </w:hyperlink>
      <w:r>
        <w:t xml:space="preserve">]. </w:t>
      </w:r>
      <w:ins w:id="5" w:author="Nikolaus Grigorieff" w:date="2022-05-04T13:52:00Z">
        <w:r w:rsidR="00092B3F">
          <w:t>T</w:t>
        </w:r>
      </w:ins>
      <w:r>
        <w:t>his complex workflow leads to a low throughput of cryo-EM imaging of cells and is further limited by the fact that at the required magnifications, typical fields of view (FOV) are very small compared to mammalian cells, and the FOV achieved by label-dependent techniques such as fluorescence light microscopy. The predominant cryo-EM technique for the localization of biomolecules of defined size and shape inside cells is cryo-electron tomography [</w:t>
      </w:r>
      <w:hyperlink w:anchor="ref-Rksh2dxu">
        <w:r>
          <w:rPr>
            <w:rStyle w:val="Hyperlink"/>
          </w:rPr>
          <w:t>6</w:t>
        </w:r>
      </w:hyperlink>
      <w:r>
        <w:t>]. However, the requirement of a tilt series at every imaged location and subsequent image alignment, severely limits the throughput for molecular localization.</w:t>
      </w:r>
    </w:p>
    <w:p w14:paraId="1C41BF89" w14:textId="77777777" w:rsidR="00686CF8" w:rsidRDefault="00A32311">
      <w:pPr>
        <w:pStyle w:val="BodyText"/>
      </w:pPr>
      <w:r>
        <w:t>An alternative approach is to identify molecules by their structural “fingerprint” in single projection using “2D template-matching” (2DTM) [</w:t>
      </w:r>
      <w:hyperlink w:anchor="ref-Ynb3IP6I">
        <w:r>
          <w:rPr>
            <w:rStyle w:val="Hyperlink"/>
          </w:rPr>
          <w:t>7</w:t>
        </w:r>
      </w:hyperlink>
      <w:r>
        <w:t>,</w:t>
      </w:r>
      <w:hyperlink w:anchor="ref-18KGpXYPE">
        <w:r>
          <w:rPr>
            <w:rStyle w:val="Hyperlink"/>
          </w:rPr>
          <w:t>8</w:t>
        </w:r>
      </w:hyperlink>
      <w:r>
        <w:t>,</w:t>
      </w:r>
      <w:hyperlink w:anchor="ref-10bXZuF3G">
        <w:r>
          <w:rPr>
            <w:rStyle w:val="Hyperlink"/>
          </w:rPr>
          <w:t>9</w:t>
        </w:r>
      </w:hyperlink>
      <w:r>
        <w:t>]. In this method</w:t>
      </w:r>
      <w:ins w:id="6" w:author="Nikolaus Grigorieff" w:date="2022-05-04T13:54:00Z">
        <w:r w:rsidR="00092B3F">
          <w:t>,</w:t>
        </w:r>
      </w:ins>
      <w:r>
        <w:t xml:space="preserve"> a 3D model of a biomolecule is used as a template to find 2D projections that match the molecules visible in the electron micrographs. This method requires a projection search on a fine angular grid, and the projections are used to find local cross-correlation peaks with the micrograph. Since the location of a biomolecule in the z-direction causes predictable aberrations to the projection image, this method can be used to calculate complete 3D coordinates and orientations of a biomolecule in a cellular sample [</w:t>
      </w:r>
      <w:hyperlink w:anchor="ref-18KGpXYPE">
        <w:r>
          <w:rPr>
            <w:rStyle w:val="Hyperlink"/>
          </w:rPr>
          <w:t>8</w:t>
        </w:r>
      </w:hyperlink>
      <w:r>
        <w:t>]</w:t>
      </w:r>
      <w:ins w:id="7" w:author="Nikolaus Grigorieff" w:date="2022-05-04T13:55:00Z">
        <w:r w:rsidR="00092B3F">
          <w:t>.</w:t>
        </w:r>
      </w:ins>
    </w:p>
    <w:p w14:paraId="215DBC5E" w14:textId="77777777" w:rsidR="00686CF8" w:rsidRDefault="00A32311">
      <w:pPr>
        <w:pStyle w:val="BodyText"/>
      </w:pPr>
      <w:r>
        <w:t>Here we apply 2DTM of the ribosome large subunit (LSU) to cryo-FIB milled neutrophil-like murine cells [</w:t>
      </w:r>
      <w:hyperlink w:anchor="ref-1B9Vt9eYu">
        <w:r>
          <w:rPr>
            <w:rStyle w:val="Hyperlink"/>
          </w:rPr>
          <w:t>10</w:t>
        </w:r>
      </w:hyperlink>
      <w:r>
        <w:t>]. We chose these cells because genetic defects in the ribosome machinery often leads to hematopoietic disease</w:t>
      </w:r>
      <w:ins w:id="8" w:author="Nikolaus Grigorieff" w:date="2022-05-04T13:55:00Z">
        <w:r w:rsidR="00092B3F">
          <w:t xml:space="preserve"> </w:t>
        </w:r>
      </w:ins>
      <w:r>
        <w:t>[</w:t>
      </w:r>
      <w:hyperlink w:anchor="ref-gRoY21jY">
        <w:r>
          <w:rPr>
            <w:rStyle w:val="Hyperlink"/>
          </w:rPr>
          <w:t>11</w:t>
        </w:r>
      </w:hyperlink>
      <w:r>
        <w:t>] and direct quantification of ribosome location, number and conformational states in hematopoietic cells could lead to new insight into hematopoietic disease [</w:t>
      </w:r>
      <w:hyperlink w:anchor="ref-KAJ7221k">
        <w:r>
          <w:rPr>
            <w:rStyle w:val="Hyperlink"/>
          </w:rPr>
          <w:t>12</w:t>
        </w:r>
      </w:hyperlink>
      <w:r>
        <w:t>]. To increase the amount of collected data and to provide unbiased sampling of the whole lamella, we devised a new data-acquisition scheme, “Defocus-Corrected Large Area Cryo-Electron microscopy” (DeCo-LACE). 2DTM allows us to test whether aberrations caused by large beam-image shifts and highly condensed beams deteriorate the high-resolution signal. We find that these aberrations do not impede LSU detection by 2DTM. The resulting data provide a description of ribosome distribution in an entire lamella, which represent 1-2% of the cellular volume. We find a highly heterogeneous density of ribosomes within the cell. Analysis of the throughput in this method suggests that for the foreseeable future computation will be the bottleneck for visual proteomics.</w:t>
      </w:r>
    </w:p>
    <w:p w14:paraId="24103492" w14:textId="77777777" w:rsidR="00686CF8" w:rsidRDefault="00A32311">
      <w:pPr>
        <w:pStyle w:val="Heading2"/>
      </w:pPr>
      <w:bookmarkStart w:id="9" w:name="materials-and-methods"/>
      <w:bookmarkEnd w:id="2"/>
      <w:r>
        <w:t>Materials and Methods</w:t>
      </w:r>
    </w:p>
    <w:p w14:paraId="1CBD9763" w14:textId="77777777" w:rsidR="00686CF8" w:rsidRDefault="00A32311">
      <w:pPr>
        <w:pStyle w:val="Heading3"/>
      </w:pPr>
      <w:bookmarkStart w:id="10" w:name="grid-preparation"/>
      <w:r>
        <w:t>Grid preparation</w:t>
      </w:r>
    </w:p>
    <w:p w14:paraId="30657C58" w14:textId="77777777" w:rsidR="00686CF8" w:rsidRDefault="00A32311">
      <w:pPr>
        <w:pStyle w:val="FirstParagraph"/>
      </w:pPr>
      <w:r>
        <w:t>ER-HoxA9 cells were maintained in RPMI medium supplemented with 10% FBS, penicillin/streptomycin, SCF, and estrogen [</w:t>
      </w:r>
      <w:hyperlink w:anchor="ref-1B9Vt9eYu">
        <w:r>
          <w:rPr>
            <w:rStyle w:val="Hyperlink"/>
          </w:rPr>
          <w:t>10</w:t>
        </w:r>
      </w:hyperlink>
      <w:r>
        <w:t xml:space="preserve">] at 37 °C and 5% CO2. 120 h prior to grid preparation, cells were washed twice in PBS and cultured in the same medium except without estrogen. Differentiation was verified by staining with Hoechst-dye and inspection of nuclear morphology. Cells were then counted and diluted to </w:t>
      </w:r>
      <m:oMath>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cells/ml. Grids (either 200 mesh copper grids, with a sillicone-oxide and 2 µm holes with a 2 µm spacing or 200 mesh gold grids with a thin gold film and 2 µm holes in 2 µm spacing) were glow-discharged from both sides using a 15 mA for 45 s. 3.5 µl of cell suspension was added to grids on the thin-film side and grids were blotted from the back side using a GP2 cryoplunger (Leica) for 8 s and rapidly plunged into liquid ethane at -185 °C.</w:t>
      </w:r>
    </w:p>
    <w:p w14:paraId="40600B78" w14:textId="77777777" w:rsidR="00686CF8" w:rsidRDefault="00A32311">
      <w:pPr>
        <w:pStyle w:val="Heading3"/>
      </w:pPr>
      <w:bookmarkStart w:id="11" w:name="fib-milling"/>
      <w:bookmarkEnd w:id="10"/>
      <w:r>
        <w:t>FIB-milling</w:t>
      </w:r>
    </w:p>
    <w:p w14:paraId="3FA4C9B8" w14:textId="77777777" w:rsidR="00686CF8" w:rsidRDefault="00A32311">
      <w:pPr>
        <w:pStyle w:val="FirstParagraph"/>
      </w:pPr>
      <w:r>
        <w:t>Grids were loaded into an Aquilos 2 FIB/SEM (Thermo Fisher) instrument with a stage cooled to -190 °C. Grids were sputter-coated with platinum for 15 s at 45 mA and then coated with a layer of platinum-precursor by opening the GIS-valve for 45 s. An overview of the grid was created by montaging SEM images and isolated cells at the center of gridsquares were selected for FIB-milling. Lamellae were generated automatically using the AutoTEM software (Thermo Fisher), with the following parameters:</w:t>
      </w:r>
    </w:p>
    <w:p w14:paraId="2FDB6A7E" w14:textId="77777777" w:rsidR="00686CF8" w:rsidRDefault="00A32311">
      <w:pPr>
        <w:pStyle w:val="Compact"/>
        <w:numPr>
          <w:ilvl w:val="0"/>
          <w:numId w:val="14"/>
        </w:numPr>
      </w:pPr>
      <w:r>
        <w:t>Milling angle: 20°</w:t>
      </w:r>
    </w:p>
    <w:p w14:paraId="0F9124AA" w14:textId="77777777" w:rsidR="00686CF8" w:rsidRDefault="00A32311">
      <w:pPr>
        <w:pStyle w:val="Compact"/>
        <w:numPr>
          <w:ilvl w:val="0"/>
          <w:numId w:val="14"/>
        </w:numPr>
      </w:pPr>
      <w:r>
        <w:t>Rough milling: 3.2 µm thickness, 0.5 nA current</w:t>
      </w:r>
    </w:p>
    <w:p w14:paraId="4E384CC6" w14:textId="77777777" w:rsidR="00686CF8" w:rsidRDefault="00A32311">
      <w:pPr>
        <w:pStyle w:val="Compact"/>
        <w:numPr>
          <w:ilvl w:val="0"/>
          <w:numId w:val="14"/>
        </w:numPr>
      </w:pPr>
      <w:r>
        <w:t>Medium milling: 1.8 µm thickness, 0.3 nA current, 1.0° overtilt</w:t>
      </w:r>
    </w:p>
    <w:p w14:paraId="60E6188D" w14:textId="77777777" w:rsidR="00686CF8" w:rsidRDefault="00A32311">
      <w:pPr>
        <w:pStyle w:val="Compact"/>
        <w:numPr>
          <w:ilvl w:val="0"/>
          <w:numId w:val="14"/>
        </w:numPr>
      </w:pPr>
      <w:r>
        <w:t>Fine milling: 1.0 µm tchickness, 0.1 nA current, 0.5° overtilt</w:t>
      </w:r>
    </w:p>
    <w:p w14:paraId="7648C424" w14:textId="77777777" w:rsidR="00686CF8" w:rsidRDefault="00A32311">
      <w:pPr>
        <w:pStyle w:val="Compact"/>
        <w:numPr>
          <w:ilvl w:val="0"/>
          <w:numId w:val="14"/>
        </w:numPr>
      </w:pPr>
      <w:r>
        <w:t>Finer milling: 700 nm thickness, 0.1 nA curent, 0.2° overtilt</w:t>
      </w:r>
    </w:p>
    <w:p w14:paraId="6099A0FF" w14:textId="77777777" w:rsidR="00686CF8" w:rsidRDefault="00A32311">
      <w:pPr>
        <w:pStyle w:val="Compact"/>
        <w:numPr>
          <w:ilvl w:val="0"/>
          <w:numId w:val="14"/>
        </w:numPr>
      </w:pPr>
      <w:r>
        <w:t>Polish 1: 450 nm thickness, 50 pA current</w:t>
      </w:r>
    </w:p>
    <w:p w14:paraId="00C243A9" w14:textId="77777777" w:rsidR="00686CF8" w:rsidRDefault="00A32311">
      <w:pPr>
        <w:pStyle w:val="Compact"/>
        <w:numPr>
          <w:ilvl w:val="0"/>
          <w:numId w:val="14"/>
        </w:numPr>
      </w:pPr>
      <w:r>
        <w:t>Polish 2: 200 nm thickness, 30 pA current</w:t>
      </w:r>
    </w:p>
    <w:p w14:paraId="37AA68E3" w14:textId="77777777" w:rsidR="00686CF8" w:rsidRDefault="00A32311">
      <w:pPr>
        <w:pStyle w:val="FirstParagraph"/>
      </w:pPr>
      <w:r>
        <w:t>This resulted in 6-10 µm wide lamella with 150-250 nm thickness as determined by FIB-imaging of the lamella edges.</w:t>
      </w:r>
    </w:p>
    <w:p w14:paraId="1F8692AD" w14:textId="77777777" w:rsidR="00686CF8" w:rsidRDefault="00A32311">
      <w:pPr>
        <w:pStyle w:val="Heading3"/>
      </w:pPr>
      <w:bookmarkStart w:id="12" w:name="data-collection"/>
      <w:bookmarkEnd w:id="11"/>
      <w:r>
        <w:t>Data collection</w:t>
      </w:r>
    </w:p>
    <w:p w14:paraId="08B5BD5C" w14:textId="77777777" w:rsidR="00686CF8" w:rsidRDefault="00A32311">
      <w:pPr>
        <w:pStyle w:val="FirstParagraph"/>
      </w:pPr>
      <w:r>
        <w:t>Grids were loaded into a Titan Krios TEM (Thermo Fisher) operated at 300 keV and equipped with a BioQuantum energy filter (Gatan) and K3 camera (Gatan). The microscope was aligned using a cross-grating grid on the stage. Prior to each session</w:t>
      </w:r>
      <w:ins w:id="13" w:author="Nikolaus Grigorieff" w:date="2022-05-04T13:59:00Z">
        <w:r w:rsidR="00092B3F">
          <w:t>,</w:t>
        </w:r>
      </w:ins>
      <w:r>
        <w:t xml:space="preserve"> we carefully performed the Image/Beam calibration in nanoprobe. </w:t>
      </w:r>
      <w:del w:id="14" w:author="Nikolaus Grigorieff" w:date="2022-05-04T14:00:00Z">
        <w:r w:rsidDel="00092B3F">
          <w:delText xml:space="preserve">Then </w:delText>
        </w:r>
      </w:del>
      <w:ins w:id="15" w:author="Nikolaus Grigorieff" w:date="2022-05-04T14:00:00Z">
        <w:r w:rsidR="00092B3F">
          <w:t>W</w:t>
        </w:r>
      </w:ins>
      <w:del w:id="16" w:author="Nikolaus Grigorieff" w:date="2022-05-04T14:00:00Z">
        <w:r w:rsidDel="00092B3F">
          <w:delText>w</w:delText>
        </w:r>
      </w:del>
      <w:r>
        <w:t>e set the magnification to a pixel size of 1.76 Å and condensed the beam to ~ 900 nm diameter, resulting in the beam being completely visible on the camera. To establish fringe-free conditions, the “Fine eucentric” procedure of SerialEM was used to move a square of the cross-grating grid to the eucentric position of the microscope. The effective defocus was then set to 2 µm, using the “autofocus” routine of SerialEM. The objective focus of the microscope was changed until no fringes were visible. The stage was then moved in Z until images had an apparent defocus of 2 µm. The difference in stage Z-position between the eucentric and fringe-free conditions was used to move other areas into fringe-free condition.</w:t>
      </w:r>
    </w:p>
    <w:p w14:paraId="3F2E22FA" w14:textId="795B8562" w:rsidR="00686CF8" w:rsidRDefault="00A32311">
      <w:pPr>
        <w:pStyle w:val="BodyText"/>
      </w:pPr>
      <w:r>
        <w:t>Low magnification montages were used to find lamellae and lamellae that were sufficiently thin and free of contamination were selected for automated data collection. Overview images of each lamella were taken at 2250x magnification (38 Å pixel</w:t>
      </w:r>
      <w:del w:id="17" w:author="Nikolaus Grigorieff" w:date="2022-05-04T14:01:00Z">
        <w:r w:rsidDel="00092B3F">
          <w:delText>-</w:delText>
        </w:r>
      </w:del>
      <w:ins w:id="18" w:author="Nikolaus Grigorieff" w:date="2022-05-04T14:01:00Z">
        <w:r w:rsidR="00092B3F">
          <w:t xml:space="preserve"> </w:t>
        </w:r>
      </w:ins>
      <w:r>
        <w:t>size). The corners of the lamella in the overview image were manually annotated in SerialEM and translated into beam image-shift values using SerialEM</w:t>
      </w:r>
      <w:ins w:id="19" w:author="Nikolaus Grigorieff" w:date="2022-05-04T14:02:00Z">
        <w:r>
          <w:t>’s</w:t>
        </w:r>
      </w:ins>
      <w:r>
        <w:t xml:space="preserve"> calibration. A hexagonal pattern of beam image-shift positions was calculated that covered the area between the four corners in a serpentine way, with a sqrt(3) * 400 nm horizontal spacing and 800 nm vertical spacing. Exposures were taken at each position with a 30 e</w:t>
      </w:r>
      <w:ins w:id="20" w:author="Nikolaus Grigorieff" w:date="2022-05-04T15:32:00Z">
        <w:r w:rsidR="008A64D6" w:rsidRPr="008A64D6">
          <w:rPr>
            <w:vertAlign w:val="superscript"/>
            <w:rPrChange w:id="21" w:author="Nikolaus Grigorieff" w:date="2022-05-04T15:32:00Z">
              <w:rPr/>
            </w:rPrChange>
          </w:rPr>
          <w:t>-</w:t>
        </w:r>
      </w:ins>
      <w:r>
        <w:t>/Å</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total dose. After each exposure</w:t>
      </w:r>
      <w:ins w:id="22" w:author="Nikolaus Grigorieff" w:date="2022-05-04T14:02:00Z">
        <w:r>
          <w:t>,</w:t>
        </w:r>
      </w:ins>
      <w:r>
        <w:t xml:space="preserve"> the defocus was estimated using the ctffind function of SerialEM and the focus for the next exposure was corrected by the difference between the estimated focus and the desired defocus of 800 nm. Furthermore, after each exposure the deviation of the beam from the center of the camera was measured and corrected using the “CenterBeamFromImage” command of SerialEM.</w:t>
      </w:r>
    </w:p>
    <w:p w14:paraId="68009F45" w14:textId="37DB30F2" w:rsidR="00686CF8" w:rsidRDefault="00A32311">
      <w:pPr>
        <w:pStyle w:val="BodyText"/>
      </w:pPr>
      <w:r>
        <w:t>After data collection</w:t>
      </w:r>
      <w:ins w:id="23" w:author="Nikolaus Grigorieff" w:date="2022-05-04T14:03:00Z">
        <w:r>
          <w:t>,</w:t>
        </w:r>
      </w:ins>
      <w:r>
        <w:t xml:space="preserve"> a 20 s exposure at 2250x magnification of the lamella at 200 μm defocus was taken for visualization purposes. A </w:t>
      </w:r>
      <w:ins w:id="24" w:author="Nikolaus Grigorieff" w:date="2022-05-04T15:29:00Z">
        <w:r w:rsidR="00FC770F">
          <w:t>P</w:t>
        </w:r>
      </w:ins>
      <w:del w:id="25" w:author="Nikolaus Grigorieff" w:date="2022-05-04T15:29:00Z">
        <w:r w:rsidDel="00FC770F">
          <w:delText>p</w:delText>
        </w:r>
      </w:del>
      <w:r>
        <w:t>ython script implementing this procedure is available at [Link to repo].</w:t>
      </w:r>
    </w:p>
    <w:p w14:paraId="7AEAFAB8" w14:textId="77777777" w:rsidR="00686CF8" w:rsidRDefault="00A32311">
      <w:pPr>
        <w:pStyle w:val="Heading3"/>
      </w:pPr>
      <w:bookmarkStart w:id="26" w:name="data-pre-processing"/>
      <w:bookmarkEnd w:id="12"/>
      <w:r>
        <w:t>Data pre-processing</w:t>
      </w:r>
    </w:p>
    <w:p w14:paraId="23A17130" w14:textId="77777777" w:rsidR="00686CF8" w:rsidRDefault="00A32311">
      <w:pPr>
        <w:pStyle w:val="FirstParagraph"/>
      </w:pPr>
      <w:r>
        <w:t xml:space="preserve">Motion-correction, dose weighting and other preprocessing as detailed below was performed using </w:t>
      </w:r>
      <w:r>
        <w:rPr>
          <w:i/>
          <w:iCs/>
        </w:rPr>
        <w:t>cis</w:t>
      </w:r>
      <w:r>
        <w:t>TEM [</w:t>
      </w:r>
      <w:hyperlink w:anchor="ref-MUY42yxp">
        <w:r>
          <w:rPr>
            <w:rStyle w:val="Hyperlink"/>
          </w:rPr>
          <w:t>13</w:t>
        </w:r>
      </w:hyperlink>
      <w:r>
        <w:t>].</w:t>
      </w:r>
      <w:ins w:id="27" w:author="Nikolaus Grigorieff" w:date="2022-05-04T14:03:00Z">
        <w:r>
          <w:t xml:space="preserve"> </w:t>
        </w:r>
      </w:ins>
      <w:r>
        <w:t>To avoid influence of the beam-edge on motion-correction, only a quarter of the movie in the center of the camera was considered for calculation of the estimated motion. After movie frames were aligned and summed</w:t>
      </w:r>
      <w:ins w:id="28" w:author="Nikolaus Grigorieff" w:date="2022-05-04T14:04:00Z">
        <w:r>
          <w:t>,</w:t>
        </w:r>
      </w:ins>
      <w:r>
        <w:t xml:space="preserve"> a mask for the illuminated area was calculated by lowpass filtering the image with a 100 Å </w:t>
      </w:r>
      <w:ins w:id="29" w:author="Nikolaus Grigorieff" w:date="2022-05-04T14:04:00Z">
        <w:r>
          <w:t xml:space="preserve">resolution </w:t>
        </w:r>
      </w:ins>
      <w:r>
        <w:t xml:space="preserve">cutoff, thresholding the image at 10% of the maximal value and then lowpass filtering the mask </w:t>
      </w:r>
      <w:ins w:id="30" w:author="Nikolaus Grigorieff" w:date="2022-05-04T14:04:00Z">
        <w:r>
          <w:t xml:space="preserve">again </w:t>
        </w:r>
      </w:ins>
      <w:r>
        <w:t xml:space="preserve">with a 100 Å cutoff to smooth the mask edges. This mask was then used to select </w:t>
      </w:r>
      <w:del w:id="31" w:author="Nikolaus Grigorieff" w:date="2022-05-04T14:05:00Z">
        <w:r w:rsidDel="00A32311">
          <w:delText>not illuminated</w:delText>
        </w:r>
      </w:del>
      <w:ins w:id="32" w:author="Nikolaus Grigorieff" w:date="2022-05-04T14:05:00Z">
        <w:r>
          <w:t>dark</w:t>
        </w:r>
      </w:ins>
      <w:r>
        <w:t xml:space="preserve"> areas in the image and fill the pixels with Gaussian noise, with the same mean and standard deviation as the illuminated area. A custom version of the unblur program [</w:t>
      </w:r>
      <w:hyperlink w:anchor="ref-1G4Y94qCy">
        <w:r>
          <w:rPr>
            <w:rStyle w:val="Hyperlink"/>
          </w:rPr>
          <w:t>14</w:t>
        </w:r>
      </w:hyperlink>
      <w:r>
        <w:t>] implementing this procedure is available at [link to decolace branch]. The contrast-transfer function (CTF) was estimated using ctffind [</w:t>
      </w:r>
      <w:hyperlink w:anchor="ref-n43f3Sqs">
        <w:r>
          <w:rPr>
            <w:rStyle w:val="Hyperlink"/>
          </w:rPr>
          <w:t>15</w:t>
        </w:r>
      </w:hyperlink>
      <w:r>
        <w:t>], searching between 0.2 and 2 μm defocus.</w:t>
      </w:r>
    </w:p>
    <w:p w14:paraId="037FFA29" w14:textId="77777777" w:rsidR="00686CF8" w:rsidRDefault="00A32311">
      <w:pPr>
        <w:pStyle w:val="Heading3"/>
      </w:pPr>
      <w:bookmarkStart w:id="33" w:name="dtm"/>
      <w:bookmarkEnd w:id="26"/>
      <w:r>
        <w:t>2DTM</w:t>
      </w:r>
    </w:p>
    <w:p w14:paraId="5FACA174" w14:textId="77777777" w:rsidR="00686CF8" w:rsidRDefault="00A32311">
      <w:pPr>
        <w:pStyle w:val="FirstParagraph"/>
      </w:pPr>
      <w:r>
        <w:t xml:space="preserve">The search template was generated from the </w:t>
      </w:r>
      <w:del w:id="34" w:author="Nikolaus Grigorieff" w:date="2022-05-04T14:08:00Z">
        <w:r w:rsidDel="00A32311">
          <w:delText>cryo-EM structure</w:delText>
        </w:r>
      </w:del>
      <w:ins w:id="35" w:author="Nikolaus Grigorieff" w:date="2022-05-04T14:08:00Z">
        <w:r>
          <w:t>atomic model</w:t>
        </w:r>
      </w:ins>
      <w:r>
        <w:t xml:space="preserve"> of the mouse LSU (PDB 6SWA) using the cryo-EM </w:t>
      </w:r>
      <w:ins w:id="36" w:author="Nikolaus Grigorieff" w:date="2022-05-04T14:09:00Z">
        <w:r>
          <w:t xml:space="preserve">simulator </w:t>
        </w:r>
      </w:ins>
      <w:r>
        <w:t xml:space="preserve">implemented in </w:t>
      </w:r>
      <w:r>
        <w:rPr>
          <w:i/>
          <w:iCs/>
        </w:rPr>
        <w:t>cis</w:t>
      </w:r>
      <w:r>
        <w:t>TEM [</w:t>
      </w:r>
      <w:hyperlink w:anchor="ref-q2PSamkS">
        <w:r>
          <w:rPr>
            <w:rStyle w:val="Hyperlink"/>
          </w:rPr>
          <w:t>16</w:t>
        </w:r>
      </w:hyperlink>
      <w:r>
        <w:t xml:space="preserve">]. The atomic coordinates corresponding to subunit Epb1 were deleted from the model and the simulate program of the </w:t>
      </w:r>
      <w:r w:rsidRPr="00A32311">
        <w:rPr>
          <w:i/>
          <w:rPrChange w:id="37" w:author="Nikolaus Grigorieff" w:date="2022-05-04T14:09:00Z">
            <w:rPr/>
          </w:rPrChange>
        </w:rPr>
        <w:t>cis</w:t>
      </w:r>
      <w:r>
        <w:t>TEM suite was used to calculate a</w:t>
      </w:r>
      <w:del w:id="38" w:author="Nikolaus Grigorieff" w:date="2022-05-04T14:14:00Z">
        <w:r w:rsidDel="002E70AC">
          <w:delText>n</w:delText>
        </w:r>
      </w:del>
      <w:r>
        <w:t xml:space="preserve"> density map from the atomic coordinates. The match_template program [</w:t>
      </w:r>
      <w:hyperlink w:anchor="ref-10bXZuF3G">
        <w:r>
          <w:rPr>
            <w:rStyle w:val="Hyperlink"/>
          </w:rPr>
          <w:t>9</w:t>
        </w:r>
      </w:hyperlink>
      <w:r>
        <w:t>] was used to search for this template in the movie-aligned, exposure-filtered and masked images, using a 1.5° angular step in out-of-plane angles and a 1.0° angular step in-plane. 11 defocus planes in 20</w:t>
      </w:r>
      <w:ins w:id="39" w:author="Nikolaus Grigorieff" w:date="2022-05-04T14:15:00Z">
        <w:r w:rsidR="002E70AC">
          <w:t xml:space="preserve"> </w:t>
        </w:r>
      </w:ins>
      <w:r>
        <w:t>nm steps centered around the ctffind</w:t>
      </w:r>
      <w:ins w:id="40" w:author="Nikolaus Grigorieff" w:date="2022-05-04T14:15:00Z">
        <w:r w:rsidR="002E70AC">
          <w:t>-determined</w:t>
        </w:r>
      </w:ins>
      <w:r>
        <w:t xml:space="preserve"> defocus were searched. Targets were defined as detected when their matches with the template produced peaks with a singal-to-noise ratio (SNR) above a threshold of 7.75, which was chosen based on the one-false-positive-per-tile criterion [</w:t>
      </w:r>
      <w:hyperlink w:anchor="ref-Ynb3IP6I">
        <w:r>
          <w:rPr>
            <w:rStyle w:val="Hyperlink"/>
          </w:rPr>
          <w:t>7</w:t>
        </w:r>
      </w:hyperlink>
      <w:r>
        <w:t>].</w:t>
      </w:r>
    </w:p>
    <w:p w14:paraId="7CBABF92" w14:textId="77777777" w:rsidR="00686CF8" w:rsidRDefault="00A32311">
      <w:pPr>
        <w:pStyle w:val="Heading3"/>
      </w:pPr>
      <w:bookmarkStart w:id="41" w:name="deco-lace-data-processing"/>
      <w:bookmarkEnd w:id="33"/>
      <w:r>
        <w:t>DeCo-LACE data processing</w:t>
      </w:r>
    </w:p>
    <w:p w14:paraId="23543B7A" w14:textId="77777777" w:rsidR="00686CF8" w:rsidRDefault="00A32311">
      <w:pPr>
        <w:pStyle w:val="FirstParagraph"/>
      </w:pPr>
      <w:r>
        <w:t xml:space="preserve">An overview of the data analysis pipeline is shown in Fig. </w:t>
      </w:r>
      <w:hyperlink w:anchor="fig:deco_lace_workflow">
        <w:r>
          <w:rPr>
            <w:rStyle w:val="Hyperlink"/>
          </w:rPr>
          <w:t>7</w:t>
        </w:r>
      </w:hyperlink>
      <w:r>
        <w:t xml:space="preserve">. Initial coordinates of each tile </w:t>
      </w:r>
      <m:oMath>
        <m:r>
          <w:rPr>
            <w:rFonts w:ascii="Cambria Math" w:hAnsi="Cambria Math"/>
          </w:rPr>
          <m:t>i</m:t>
        </m:r>
      </m:oMath>
      <w:r>
        <w:t xml:space="preserve">, </w:t>
      </w:r>
      <m:oMath>
        <m:sSub>
          <m:sSubPr>
            <m:ctrlPr>
              <w:rPr>
                <w:rFonts w:ascii="Cambria Math" w:hAnsi="Cambria Math"/>
              </w:rPr>
            </m:ctrlPr>
          </m:sSubPr>
          <m:e>
            <m:r>
              <m:rPr>
                <m:sty m:val="b"/>
              </m:rPr>
              <w:rPr>
                <w:rFonts w:ascii="Cambria Math" w:hAnsi="Cambria Math"/>
              </w:rPr>
              <m:t>c</m:t>
            </m:r>
          </m:e>
          <m:sub>
            <m:r>
              <w:rPr>
                <w:rFonts w:ascii="Cambria Math" w:hAnsi="Cambria Math"/>
              </w:rPr>
              <m:t>i</m:t>
            </m:r>
          </m:sub>
        </m:sSub>
      </m:oMath>
      <w:r>
        <w:t xml:space="preserve"> were derived from the beam image-shift of the tile, </w:t>
      </w:r>
      <m:oMath>
        <m:sSub>
          <m:sSubPr>
            <m:ctrlPr>
              <w:rPr>
                <w:rFonts w:ascii="Cambria Math" w:hAnsi="Cambria Math"/>
              </w:rPr>
            </m:ctrlPr>
          </m:sSubPr>
          <m:e>
            <m:r>
              <m:rPr>
                <m:sty m:val="b"/>
              </m:rPr>
              <w:rPr>
                <w:rFonts w:ascii="Cambria Math" w:hAnsi="Cambria Math"/>
              </w:rPr>
              <m:t>b</m:t>
            </m:r>
          </m:e>
          <m:sub>
            <m:r>
              <w:rPr>
                <w:rFonts w:ascii="Cambria Math" w:hAnsi="Cambria Math"/>
              </w:rPr>
              <m:t>i</m:t>
            </m:r>
          </m:sub>
        </m:sSub>
      </m:oMath>
      <w:r>
        <w:t xml:space="preserve">, and the ISToCamera matrix </w:t>
      </w:r>
      <m:oMath>
        <m:r>
          <m:rPr>
            <m:sty m:val="b"/>
          </m:rPr>
          <w:rPr>
            <w:rFonts w:ascii="Cambria Math" w:hAnsi="Cambria Math"/>
          </w:rPr>
          <m:t>IC</m:t>
        </m:r>
      </m:oMath>
      <w:r>
        <w:t>:</w:t>
      </w:r>
    </w:p>
    <w:p w14:paraId="717A7F79" w14:textId="77777777" w:rsidR="00686CF8" w:rsidRDefault="00B52028">
      <w:pPr>
        <w:pStyle w:val="BodyText"/>
      </w:pPr>
      <m:oMathPara>
        <m:oMathParaPr>
          <m:jc m:val="center"/>
        </m:oMathParaPr>
        <m:oMath>
          <m:sSub>
            <m:sSubPr>
              <m:ctrlPr>
                <w:rPr>
                  <w:rFonts w:ascii="Cambria Math" w:hAnsi="Cambria Math"/>
                </w:rPr>
              </m:ctrlPr>
            </m:sSubPr>
            <m:e>
              <m:r>
                <m:rPr>
                  <m:sty m:val="b"/>
                </m:rPr>
                <w:rPr>
                  <w:rFonts w:ascii="Cambria Math" w:hAnsi="Cambria Math"/>
                </w:rPr>
                <m:t>c</m:t>
              </m:r>
            </m:e>
            <m:sub>
              <m:r>
                <w:rPr>
                  <w:rFonts w:ascii="Cambria Math" w:hAnsi="Cambria Math"/>
                </w:rPr>
                <m:t>i</m:t>
              </m:r>
            </m:sub>
          </m:sSub>
          <m:r>
            <m:rPr>
              <m:sty m:val="p"/>
            </m:rPr>
            <w:rPr>
              <w:rFonts w:ascii="Cambria Math" w:hAnsi="Cambria Math"/>
            </w:rPr>
            <m:t>=</m:t>
          </m:r>
          <m:r>
            <m:rPr>
              <m:sty m:val="b"/>
            </m:rPr>
            <w:rPr>
              <w:rFonts w:ascii="Cambria Math" w:hAnsi="Cambria Math"/>
            </w:rPr>
            <m:t>IC</m:t>
          </m:r>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oMath>
      </m:oMathPara>
    </w:p>
    <w:p w14:paraId="03794217" w14:textId="77777777" w:rsidR="00686CF8" w:rsidRDefault="00A32311">
      <w:pPr>
        <w:pStyle w:val="FirstParagraph"/>
      </w:pPr>
      <w:r>
        <w:t>To refine the montage</w:t>
      </w:r>
      <w:ins w:id="42" w:author="Nikolaus Grigorieff" w:date="2022-05-04T14:16:00Z">
        <w:r w:rsidR="002E70AC">
          <w:t>,</w:t>
        </w:r>
      </w:ins>
      <w:r>
        <w:t xml:space="preserve"> a list of overlapping tile pairs </w:t>
      </w:r>
      <m:oMath>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j</m:t>
                </m:r>
              </m:sub>
            </m:sSub>
          </m:e>
        </m:d>
        <m:r>
          <m:rPr>
            <m:sty m:val="p"/>
          </m:rPr>
          <w:rPr>
            <w:rFonts w:ascii="Cambria Math" w:hAnsi="Cambria Math"/>
          </w:rPr>
          <m:t>&lt;</m:t>
        </m:r>
        <m:r>
          <w:rPr>
            <w:rFonts w:ascii="Cambria Math" w:hAnsi="Cambria Math"/>
          </w:rPr>
          <m:t>900</m:t>
        </m:r>
        <m:r>
          <w:ins w:id="43" w:author="Nikolaus Grigorieff" w:date="2022-05-04T15:22:00Z">
            <w:rPr>
              <w:rFonts w:ascii="Cambria Math" w:hAnsi="Cambria Math"/>
            </w:rPr>
            <m:t xml:space="preserve"> </m:t>
          </w:ins>
        </m:r>
        <m:r>
          <m:rPr>
            <m:nor/>
          </m:rPr>
          <m:t>nm</m:t>
        </m:r>
      </m:oMath>
      <w:r>
        <w:t xml:space="preserve"> were compiled together with their offsets </w:t>
      </w:r>
      <m:oMath>
        <m:sSub>
          <m:sSubPr>
            <m:ctrlPr>
              <w:rPr>
                <w:rFonts w:ascii="Cambria Math" w:hAnsi="Cambria Math"/>
              </w:rPr>
            </m:ctrlPr>
          </m:sSubPr>
          <m:e>
            <m:r>
              <m:rPr>
                <m:sty m:val="b"/>
              </m:rP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j</m:t>
            </m:r>
          </m:sub>
        </m:sSub>
      </m:oMath>
      <w:r>
        <w:t>. Masked cross-correlation of the overlap region as implemented in the scikit-image package [</w:t>
      </w:r>
      <w:hyperlink w:anchor="ref-stvWEJeu">
        <w:r>
          <w:rPr>
            <w:rStyle w:val="Hyperlink"/>
          </w:rPr>
          <w:t>17</w:t>
        </w:r>
      </w:hyperlink>
      <w:r>
        <w:t xml:space="preserve">] was used to calculate </w:t>
      </w:r>
      <w:commentRangeStart w:id="44"/>
      <w:r>
        <w:t>refined offset</w:t>
      </w:r>
      <w:ins w:id="45" w:author="Nikolaus Grigorieff" w:date="2022-05-04T15:24:00Z">
        <w:r w:rsidR="00CE5C45">
          <w:t>s</w:t>
        </w:r>
      </w:ins>
      <w:r>
        <w:t xml:space="preserve"> </w:t>
      </w:r>
      <m:oMath>
        <m:sSub>
          <m:sSubPr>
            <m:ctrlPr>
              <w:rPr>
                <w:rFonts w:ascii="Cambria Math" w:hAnsi="Cambria Math"/>
              </w:rPr>
            </m:ctrlPr>
          </m:sSubPr>
          <m:e>
            <m:r>
              <m:rPr>
                <m:sty m:val="b"/>
              </m:rP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w:commentRangeEnd w:id="44"/>
        <m:r>
          <m:rPr>
            <m:sty m:val="p"/>
          </m:rPr>
          <w:rPr>
            <w:rStyle w:val="CommentReference"/>
          </w:rPr>
          <w:commentReference w:id="44"/>
        </m:r>
      </m:oMath>
      <w:r>
        <w:t xml:space="preserve">. Refined coordinates </w:t>
      </w:r>
      <m:oMath>
        <m:sSub>
          <m:sSubPr>
            <m:ctrlPr>
              <w:rPr>
                <w:rFonts w:ascii="Cambria Math" w:hAnsi="Cambria Math"/>
              </w:rPr>
            </m:ctrlPr>
          </m:sSubPr>
          <m:e>
            <m:r>
              <m:rPr>
                <m:sty m:val="b"/>
              </m:rPr>
              <w:rPr>
                <w:rFonts w:ascii="Cambria Math" w:hAnsi="Cambria Math"/>
              </w:rPr>
              <m:t>d</m:t>
            </m:r>
          </m:e>
          <m:sub>
            <m:r>
              <w:rPr>
                <w:rFonts w:ascii="Cambria Math" w:hAnsi="Cambria Math"/>
              </w:rPr>
              <m:t>i</m:t>
            </m:r>
          </m:sub>
        </m:sSub>
      </m:oMath>
      <w:r>
        <w:t xml:space="preserve"> were then derived by least-square minimization with regard of the refine offsets:</w:t>
      </w:r>
    </w:p>
    <w:commentRangeStart w:id="46"/>
    <w:p w14:paraId="5DE92D04" w14:textId="77777777" w:rsidR="00686CF8" w:rsidRDefault="00B52028">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d</m:t>
              </m:r>
            </m:lim>
          </m:limLow>
          <m:nary>
            <m:naryPr>
              <m:chr m:val="∑"/>
              <m:limLoc m:val="undOvr"/>
              <m:supHide m:val="1"/>
              <m:ctrlPr>
                <w:rPr>
                  <w:rFonts w:ascii="Cambria Math" w:hAnsi="Cambria Math"/>
                </w:rPr>
              </m:ctrlPr>
            </m:naryPr>
            <m:sub>
              <m:r>
                <w:rPr>
                  <w:rFonts w:ascii="Cambria Math" w:hAnsi="Cambria Math"/>
                </w:rPr>
                <m:t>pairs</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j</m:t>
                              </m:r>
                            </m:sub>
                          </m:sSub>
                        </m:e>
                      </m:d>
                    </m:e>
                  </m:d>
                </m:e>
                <m:sup>
                  <m:r>
                    <w:rPr>
                      <w:rFonts w:ascii="Cambria Math" w:hAnsi="Cambria Math"/>
                    </w:rPr>
                    <m:t>2</m:t>
                  </m:r>
                </m:sup>
              </m:sSup>
            </m:e>
          </m:nary>
          <w:commentRangeEnd w:id="46"/>
          <m:r>
            <m:rPr>
              <m:sty m:val="p"/>
            </m:rPr>
            <w:rPr>
              <w:rStyle w:val="CommentReference"/>
            </w:rPr>
            <w:commentReference w:id="46"/>
          </m:r>
        </m:oMath>
      </m:oMathPara>
    </w:p>
    <w:p w14:paraId="5570E94A" w14:textId="77777777" w:rsidR="00686CF8" w:rsidRDefault="00A32311">
      <w:pPr>
        <w:pStyle w:val="FirstParagraph"/>
      </w:pPr>
      <w:r>
        <w:t>using the scipy package [</w:t>
      </w:r>
      <w:hyperlink w:anchor="ref-8Miti2Gz">
        <w:r>
          <w:rPr>
            <w:rStyle w:val="Hyperlink"/>
          </w:rPr>
          <w:t>18</w:t>
        </w:r>
      </w:hyperlink>
      <w:r>
        <w:t>]. The masked cross-correlation and the least-square minimization was repeated once more to arrive at the final tile alignment.</w:t>
      </w:r>
    </w:p>
    <w:p w14:paraId="67B298DE" w14:textId="77777777" w:rsidR="00686CF8" w:rsidRDefault="00A32311">
      <w:pPr>
        <w:pStyle w:val="BodyText"/>
      </w:pPr>
      <w:r>
        <w:t xml:space="preserve">The x,y coordinates of target </w:t>
      </w:r>
      <m:oMath>
        <m:r>
          <w:rPr>
            <w:rFonts w:ascii="Cambria Math" w:hAnsi="Cambria Math"/>
          </w:rPr>
          <m:t>n</m:t>
        </m:r>
      </m:oMath>
      <w:r>
        <w:t xml:space="preserve"> detected by 2DTM in the tile </w:t>
      </w:r>
      <m:oMath>
        <m:r>
          <w:rPr>
            <w:rFonts w:ascii="Cambria Math" w:hAnsi="Cambria Math"/>
          </w:rPr>
          <m:t>i</m:t>
        </m:r>
      </m:oMath>
      <w:r>
        <w:t xml:space="preserve">, </w:t>
      </w:r>
      <m:oMath>
        <m:sSubSup>
          <m:sSubSupPr>
            <m:ctrlPr>
              <w:rPr>
                <w:rFonts w:ascii="Cambria Math" w:hAnsi="Cambria Math"/>
              </w:rPr>
            </m:ctrlPr>
          </m:sSubSupPr>
          <m:e>
            <m:r>
              <m:rPr>
                <m:nor/>
              </m:rPr>
              <w:rPr>
                <w:b/>
                <w:rPrChange w:id="47" w:author="Nikolaus Grigorieff" w:date="2022-05-04T15:27:00Z">
                  <w:rPr/>
                </w:rPrChange>
              </w:rPr>
              <m:t>m</m:t>
            </m:r>
          </m:e>
          <m:sub>
            <m:r>
              <w:rPr>
                <w:rFonts w:ascii="Cambria Math" w:hAnsi="Cambria Math"/>
              </w:rPr>
              <m:t>n</m:t>
            </m:r>
            <m:r>
              <m:rPr>
                <m:sty m:val="p"/>
              </m:rPr>
              <w:rPr>
                <w:rFonts w:ascii="Cambria Math" w:hAnsi="Cambria Math"/>
              </w:rPr>
              <m:t>,</m:t>
            </m:r>
            <m:r>
              <w:rPr>
                <w:rFonts w:ascii="Cambria Math" w:hAnsi="Cambria Math"/>
              </w:rPr>
              <m:t>i</m:t>
            </m:r>
          </m:sub>
          <m:sup>
            <m:r>
              <m:rPr>
                <m:nor/>
              </m:rPr>
              <m:t>T</m:t>
            </m:r>
          </m:sup>
        </m:sSubSup>
      </m:oMath>
      <w:r>
        <w:t>, was transformed into the montage frame by adding the coordinate of the tile.</w:t>
      </w:r>
    </w:p>
    <w:p w14:paraId="499F6672" w14:textId="77777777" w:rsidR="00686CF8" w:rsidRDefault="00B52028">
      <w:pPr>
        <w:pStyle w:val="BodyText"/>
      </w:pPr>
      <m:oMathPara>
        <m:oMathParaPr>
          <m:jc m:val="center"/>
        </m:oMathParaPr>
        <m:oMath>
          <m:sSubSup>
            <m:sSubSupPr>
              <m:ctrlPr>
                <w:rPr>
                  <w:rFonts w:ascii="Cambria Math" w:hAnsi="Cambria Math"/>
                </w:rPr>
              </m:ctrlPr>
            </m:sSubSupPr>
            <m:e>
              <m:r>
                <m:rPr>
                  <m:nor/>
                </m:rPr>
                <w:rPr>
                  <w:b/>
                  <w:rPrChange w:id="48" w:author="Nikolaus Grigorieff" w:date="2022-05-04T15:27:00Z">
                    <w:rPr/>
                  </w:rPrChange>
                </w:rPr>
                <m:t>m</m:t>
              </m:r>
            </m:e>
            <m:sub>
              <m:r>
                <w:rPr>
                  <w:rFonts w:ascii="Cambria Math" w:hAnsi="Cambria Math"/>
                </w:rPr>
                <m:t>n</m:t>
              </m:r>
            </m:sub>
            <m:sup>
              <m:r>
                <m:rPr>
                  <m:nor/>
                </m:rPr>
                <m:t>M</m:t>
              </m:r>
            </m:sup>
          </m:sSubSup>
          <m:r>
            <m:rPr>
              <m:sty m:val="p"/>
            </m:rPr>
            <w:rPr>
              <w:rFonts w:ascii="Cambria Math" w:hAnsi="Cambria Math"/>
            </w:rPr>
            <m:t>=</m:t>
          </m:r>
          <m:sSubSup>
            <m:sSubSupPr>
              <m:ctrlPr>
                <w:rPr>
                  <w:rFonts w:ascii="Cambria Math" w:hAnsi="Cambria Math"/>
                </w:rPr>
              </m:ctrlPr>
            </m:sSubSupPr>
            <m:e>
              <m:r>
                <m:rPr>
                  <m:nor/>
                </m:rPr>
                <w:rPr>
                  <w:b/>
                  <w:rPrChange w:id="49" w:author="Nikolaus Grigorieff" w:date="2022-05-04T15:27:00Z">
                    <w:rPr/>
                  </w:rPrChange>
                </w:rPr>
                <m:t>m</m:t>
              </m:r>
            </m:e>
            <m:sub>
              <m:r>
                <w:rPr>
                  <w:rFonts w:ascii="Cambria Math" w:hAnsi="Cambria Math"/>
                </w:rPr>
                <m:t>n</m:t>
              </m:r>
              <m:r>
                <m:rPr>
                  <m:sty m:val="p"/>
                </m:rPr>
                <w:rPr>
                  <w:rFonts w:ascii="Cambria Math" w:hAnsi="Cambria Math"/>
                </w:rPr>
                <m:t>,</m:t>
              </m:r>
              <m:r>
                <w:rPr>
                  <w:rFonts w:ascii="Cambria Math" w:hAnsi="Cambria Math"/>
                </w:rPr>
                <m:t>i</m:t>
              </m:r>
            </m:sub>
            <m:sup>
              <m:r>
                <m:rPr>
                  <m:nor/>
                </m:rPr>
                <m:t>T</m:t>
              </m:r>
            </m:sup>
          </m:sSubSup>
          <m:r>
            <m:rPr>
              <m:sty m:val="p"/>
            </m:rPr>
            <w:rPr>
              <w:rFonts w:ascii="Cambria Math" w:hAnsi="Cambria Math"/>
            </w:rPr>
            <m:t>+</m:t>
          </m:r>
          <m:sSub>
            <m:sSubPr>
              <m:ctrlPr>
                <w:rPr>
                  <w:rFonts w:ascii="Cambria Math" w:hAnsi="Cambria Math"/>
                </w:rPr>
              </m:ctrlPr>
            </m:sSubPr>
            <m:e>
              <m:r>
                <m:rPr>
                  <m:nor/>
                </m:rPr>
                <w:rPr>
                  <w:b/>
                  <w:rPrChange w:id="50" w:author="Nikolaus Grigorieff" w:date="2022-05-04T15:27:00Z">
                    <w:rPr/>
                  </w:rPrChange>
                </w:rPr>
                <m:t>c</m:t>
              </m:r>
            </m:e>
            <m:sub>
              <m:r>
                <w:rPr>
                  <w:rFonts w:ascii="Cambria Math" w:hAnsi="Cambria Math"/>
                </w:rPr>
                <m:t>i</m:t>
              </m:r>
            </m:sub>
          </m:sSub>
        </m:oMath>
      </m:oMathPara>
    </w:p>
    <w:p w14:paraId="032A0F8A" w14:textId="77777777" w:rsidR="00686CF8" w:rsidRDefault="00A32311">
      <w:pPr>
        <w:pStyle w:val="FirstParagraph"/>
      </w:pPr>
      <w:r>
        <w:t>The z coordinate of each target was calculated as the sum of the defocus offset for the target, the estimated defocus of the tile, and the nominal defocus of the microscope when the tile was acquired.</w:t>
      </w:r>
    </w:p>
    <w:p w14:paraId="7FA2D8BA" w14:textId="74E0C4D4" w:rsidR="00686CF8" w:rsidRDefault="00A32311">
      <w:pPr>
        <w:pStyle w:val="BodyText"/>
      </w:pPr>
      <w:r>
        <w:t>Images were rendered using UCSF ChimeraX [</w:t>
      </w:r>
      <w:hyperlink w:anchor="ref-cYCuuZxG">
        <w:r>
          <w:rPr>
            <w:rStyle w:val="Hyperlink"/>
          </w:rPr>
          <w:t>19</w:t>
        </w:r>
      </w:hyperlink>
      <w:r>
        <w:t xml:space="preserve">]. The </w:t>
      </w:r>
      <w:ins w:id="51" w:author="Nikolaus Grigorieff" w:date="2022-05-04T15:28:00Z">
        <w:r w:rsidR="00FC770F">
          <w:t>P</w:t>
        </w:r>
      </w:ins>
      <w:del w:id="52" w:author="Nikolaus Grigorieff" w:date="2022-05-04T15:28:00Z">
        <w:r w:rsidDel="00FC770F">
          <w:delText>p</w:delText>
        </w:r>
      </w:del>
      <w:r>
        <w:t>ython scripts used for data processing are available under [repolink].</w:t>
      </w:r>
    </w:p>
    <w:p w14:paraId="25614F3C" w14:textId="77777777" w:rsidR="00686CF8" w:rsidRDefault="00A32311">
      <w:pPr>
        <w:pStyle w:val="Heading2"/>
      </w:pPr>
      <w:bookmarkStart w:id="53" w:name="results"/>
      <w:bookmarkEnd w:id="9"/>
      <w:bookmarkEnd w:id="41"/>
      <w:r>
        <w:t>Results</w:t>
      </w:r>
    </w:p>
    <w:p w14:paraId="21297E5A" w14:textId="77777777" w:rsidR="00686CF8" w:rsidRDefault="00A32311">
      <w:pPr>
        <w:pStyle w:val="Heading3"/>
      </w:pPr>
      <w:bookmarkStart w:id="54" w:name="Xea63f24ec3bfd60f824bcf9f43f216926cdc593"/>
      <w:r>
        <w:t>2DTM detects large ribosomal subunits in cryo-FIB lamellae of mammalian cells</w:t>
      </w:r>
    </w:p>
    <w:p w14:paraId="4FE0F618" w14:textId="61F008C0" w:rsidR="00686CF8" w:rsidRDefault="00A32311">
      <w:pPr>
        <w:pStyle w:val="FirstParagraph"/>
      </w:pPr>
      <w:r>
        <w:t>To test whether we could detect individual ribosomes in mammalian cells we prepared cryo-lamellae of mouse neutrophil-like cells. An overview image of a representative lamella clearly shows cellular features consistent with a neutrophil-like phenotype, mainly a segmented nucleus and a plethora of membrane-organelles, corresponding to the granules and secretory vesicles of neutrophils (Fig. [</w:t>
      </w:r>
      <w:hyperlink w:anchor="fig:initmatching">
        <w:r>
          <w:rPr>
            <w:rStyle w:val="Hyperlink"/>
          </w:rPr>
          <w:t>1</w:t>
        </w:r>
      </w:hyperlink>
      <w:r>
        <w:t>]A). We then proceeded to acquire micrographs on this lamella with a defocus of 0.5-1.0 μm, 30 e</w:t>
      </w:r>
      <w:r>
        <w:rPr>
          <w:vertAlign w:val="superscript"/>
        </w:rPr>
        <w:t>-</w:t>
      </w:r>
      <w:r>
        <w:t>/Å</w:t>
      </w:r>
      <w:r w:rsidRPr="008A64D6">
        <w:rPr>
          <w:vertAlign w:val="superscript"/>
          <w:rPrChange w:id="55" w:author="Nikolaus Grigorieff" w:date="2022-05-04T15:32:00Z">
            <w:rPr/>
          </w:rPrChange>
        </w:rPr>
        <w:t>2</w:t>
      </w:r>
      <w:r>
        <w:t>/s exposure and 1.76 Å pixel size. We manually selected multiple locations in the lamella and acquired micrographs using standard low-dose techniques where focusing is performed on a sacrificial area. The resulting micrographs showed smooth bilayered membranes and no signs of crystalline ice (Fig. [</w:t>
      </w:r>
      <w:hyperlink w:anchor="fig:initmatching">
        <w:r>
          <w:rPr>
            <w:rStyle w:val="Hyperlink"/>
          </w:rPr>
          <w:t>1</w:t>
        </w:r>
      </w:hyperlink>
      <w:r>
        <w:t xml:space="preserve">]C,D), indicating successful vitrification throughout the lamella. </w:t>
      </w:r>
      <w:ins w:id="56" w:author="Nikolaus Grigorieff" w:date="2022-05-04T15:33:00Z">
        <w:r w:rsidR="00375BD5">
          <w:t>Successful vitrification</w:t>
        </w:r>
        <w:r w:rsidR="00375BD5" w:rsidDel="00375BD5">
          <w:t xml:space="preserve"> </w:t>
        </w:r>
      </w:ins>
      <w:del w:id="57" w:author="Nikolaus Grigorieff" w:date="2022-05-04T15:33:00Z">
        <w:r w:rsidDel="00375BD5">
          <w:delText xml:space="preserve">This </w:delText>
        </w:r>
      </w:del>
      <w:r>
        <w:t xml:space="preserve">is </w:t>
      </w:r>
      <w:del w:id="58" w:author="Nikolaus Grigorieff" w:date="2022-05-04T15:33:00Z">
        <w:r w:rsidDel="00375BD5">
          <w:delText>partially enabled</w:delText>
        </w:r>
      </w:del>
      <w:ins w:id="59" w:author="Nikolaus Grigorieff" w:date="2022-05-04T15:33:00Z">
        <w:r w:rsidR="00375BD5">
          <w:t>facilitated</w:t>
        </w:r>
      </w:ins>
      <w:r>
        <w:t xml:space="preserve"> by the small size (~8 μm diameter) of these cells.</w:t>
      </w:r>
    </w:p>
    <w:p w14:paraId="044DE7CA" w14:textId="7B559BA3" w:rsidR="00686CF8" w:rsidRDefault="00A32311">
      <w:pPr>
        <w:pStyle w:val="BodyText"/>
      </w:pPr>
      <w:r>
        <w:t>We used an atomic model of the 60S mouse ribosomal subunit (6SWA) for 2DTM [</w:t>
      </w:r>
      <w:hyperlink w:anchor="ref-sbkam02a">
        <w:r>
          <w:rPr>
            <w:rStyle w:val="Hyperlink"/>
          </w:rPr>
          <w:t>20</w:t>
        </w:r>
      </w:hyperlink>
      <w:r>
        <w:t>]. In a subset of images</w:t>
      </w:r>
      <w:ins w:id="60" w:author="Nikolaus Grigorieff" w:date="2022-05-04T15:34:00Z">
        <w:r w:rsidR="00375BD5">
          <w:t>,</w:t>
        </w:r>
      </w:ins>
      <w:r>
        <w:t xml:space="preserve"> the distribution of cross-correlation scores significantly exceeded the distribution expected </w:t>
      </w:r>
      <w:ins w:id="61" w:author="Nikolaus Grigorieff" w:date="2022-05-04T15:34:00Z">
        <w:r w:rsidR="00375BD5">
          <w:t xml:space="preserve">from </w:t>
        </w:r>
      </w:ins>
      <w:r>
        <w:t>images devoid of detectable targets. In the resulting scaled maximum-intensity projections (MIPs), clear peaks with SNR values up to 10 were apparent (Fig. [</w:t>
      </w:r>
      <w:hyperlink w:anchor="fig:initmatching2">
        <w:r>
          <w:rPr>
            <w:rStyle w:val="Hyperlink"/>
          </w:rPr>
          <w:t>S1</w:t>
        </w:r>
      </w:hyperlink>
      <w:r>
        <w:t>]A). Using a threshold criterion to select significant targets (see Methods)</w:t>
      </w:r>
      <w:ins w:id="62" w:author="Nikolaus Grigorieff" w:date="2022-05-04T15:35:00Z">
        <w:r w:rsidR="00375BD5">
          <w:t>,</w:t>
        </w:r>
      </w:ins>
      <w:r>
        <w:t xml:space="preserve"> we found that in images of cytosolic compartments there were 10-500 ribosomes within one micrograph</w:t>
      </w:r>
      <w:del w:id="63" w:author="Nikolaus Grigorieff" w:date="2022-05-04T15:35:00Z">
        <w:r w:rsidDel="00375BD5">
          <w:delText>.</w:delText>
        </w:r>
      </w:del>
      <w:r>
        <w:t xml:space="preserve"> (Fig. [</w:t>
      </w:r>
      <w:hyperlink w:anchor="fig:initmatching">
        <w:r>
          <w:rPr>
            <w:rStyle w:val="Hyperlink"/>
          </w:rPr>
          <w:t>1</w:t>
        </w:r>
      </w:hyperlink>
      <w:r>
        <w:t>]B-E). Notably, we found no targets in areas corresponding to the nucleus (Fig. [</w:t>
      </w:r>
      <w:hyperlink w:anchor="fig:initmatching">
        <w:r>
          <w:rPr>
            <w:rStyle w:val="Hyperlink"/>
          </w:rPr>
          <w:t>1</w:t>
        </w:r>
      </w:hyperlink>
      <w:r>
        <w:t xml:space="preserve">]B) or mitochondria (Fig. </w:t>
      </w:r>
      <w:hyperlink w:anchor="fig:initmatching">
        <w:r>
          <w:rPr>
            <w:rStyle w:val="Hyperlink"/>
          </w:rPr>
          <w:t>1</w:t>
        </w:r>
      </w:hyperlink>
      <w:r>
        <w:t>D). In the cytoplasm</w:t>
      </w:r>
      <w:ins w:id="64" w:author="Nikolaus Grigorieff" w:date="2022-05-04T15:35:00Z">
        <w:r w:rsidR="00375BD5">
          <w:t>,</w:t>
        </w:r>
      </w:ins>
      <w:r>
        <w:t xml:space="preserve"> we found a highly variable number of targets, only ~ 50 in some exposures (Fig. [</w:t>
      </w:r>
      <w:hyperlink w:anchor="fig:initmatching">
        <w:r>
          <w:rPr>
            <w:rStyle w:val="Hyperlink"/>
          </w:rPr>
          <w:t>1</w:t>
        </w:r>
      </w:hyperlink>
      <w:r>
        <w:t>]E) and up to 500 in others (Fig. [</w:t>
      </w:r>
      <w:hyperlink w:anchor="fig:initmatching">
        <w:r>
          <w:rPr>
            <w:rStyle w:val="Hyperlink"/>
          </w:rPr>
          <w:t>1</w:t>
        </w:r>
      </w:hyperlink>
      <w:r>
        <w:t>]C). This is a ten-fold difference in local ribosome concentration, highlighting the importance of imaging larger areas of a lamella to gain a complete picture of target distributions. We therefore set out to collect cryo-EM data for 2DTM from mammalian cell lamellae in a high-throughput unbiased fashion.</w:t>
      </w:r>
    </w:p>
    <w:p w14:paraId="3BC1E788" w14:textId="5ACA2C14" w:rsidR="00686CF8" w:rsidRDefault="00A32311">
      <w:pPr>
        <w:pStyle w:val="Heading3"/>
      </w:pPr>
      <w:bookmarkStart w:id="65" w:name="X3ebe5670fefad35a3f601c7eab59790658ddf33"/>
      <w:bookmarkEnd w:id="54"/>
      <w:r>
        <w:t>D</w:t>
      </w:r>
      <w:ins w:id="66" w:author="Nikolaus Grigorieff" w:date="2022-05-04T15:37:00Z">
        <w:r w:rsidR="00043D01">
          <w:t>e</w:t>
        </w:r>
      </w:ins>
      <w:del w:id="67" w:author="Nikolaus Grigorieff" w:date="2022-05-04T15:37:00Z">
        <w:r w:rsidDel="00043D01">
          <w:delText>E</w:delText>
        </w:r>
      </w:del>
      <w:r>
        <w:t>C</w:t>
      </w:r>
      <w:ins w:id="68" w:author="Nikolaus Grigorieff" w:date="2022-05-04T15:37:00Z">
        <w:r w:rsidR="00043D01">
          <w:t>o</w:t>
        </w:r>
      </w:ins>
      <w:del w:id="69" w:author="Nikolaus Grigorieff" w:date="2022-05-04T15:37:00Z">
        <w:r w:rsidDel="00043D01">
          <w:delText>O</w:delText>
        </w:r>
      </w:del>
      <w:r>
        <w:t>-LACE for 2D imaging of whole lamellae</w:t>
      </w:r>
    </w:p>
    <w:p w14:paraId="18DC1A42" w14:textId="33111C43" w:rsidR="00686CF8" w:rsidRDefault="00A32311">
      <w:pPr>
        <w:pStyle w:val="FirstParagraph"/>
      </w:pPr>
      <w:r>
        <w:t xml:space="preserve">In order to obtain high-resolution data from complete lamellae, we used a new approach for data collection. This approach uses three key strategies: (1) every electron that exposes a fresh area of the sample is collected on the camera (2) image shift is used to precisely and quickly raster the surface of a lamella and (3) focusing </w:t>
      </w:r>
      <w:ins w:id="70" w:author="Nikolaus Grigorieff" w:date="2022-05-04T15:38:00Z">
        <w:r w:rsidR="008577DE">
          <w:t xml:space="preserve">is done </w:t>
        </w:r>
      </w:ins>
      <w:r>
        <w:t>without using a sacrificial area (Fig. [</w:t>
      </w:r>
      <w:hyperlink w:anchor="fig:approach">
        <w:r>
          <w:rPr>
            <w:rStyle w:val="Hyperlink"/>
          </w:rPr>
          <w:t>2</w:t>
        </w:r>
      </w:hyperlink>
      <w:r>
        <w:t>]A).</w:t>
      </w:r>
    </w:p>
    <w:p w14:paraId="4EE82540" w14:textId="531721E3" w:rsidR="00686CF8" w:rsidRDefault="00A32311">
      <w:pPr>
        <w:pStyle w:val="BodyText"/>
      </w:pPr>
      <w:r>
        <w:t>To ensure that every electron exposing a fresh area of the sample is captured by the detector, we adjusted the electron beam size to be entirely contained by the detector area. During canonical low-dose imaging</w:t>
      </w:r>
      <w:ins w:id="71" w:author="Nikolaus Grigorieff" w:date="2022-05-04T15:38:00Z">
        <w:r w:rsidR="008577DE">
          <w:t>,</w:t>
        </w:r>
      </w:ins>
      <w:r>
        <w:t xml:space="preserve"> the microscope is configured so that the focal plane is identical to the eucentric plane of the specimen stage. This leaves the C2 aperture out of focus, resulting in ripples at the edge of the beam (Fig. [</w:t>
      </w:r>
      <w:hyperlink w:anchor="fig:approach">
        <w:r>
          <w:rPr>
            <w:rStyle w:val="Hyperlink"/>
          </w:rPr>
          <w:t>2</w:t>
        </w:r>
      </w:hyperlink>
      <w:r>
        <w:t>]D). While these ripples are low-resolution features that likely do not interfere with 2DTM [cite], we also tested data collection under conditions where the C2 aperture is in focus (“fringe-free”, Fig. [</w:t>
      </w:r>
      <w:hyperlink w:anchor="fig:approach">
        <w:r>
          <w:rPr>
            <w:rStyle w:val="Hyperlink"/>
          </w:rPr>
          <w:t>2</w:t>
        </w:r>
      </w:hyperlink>
      <w:r>
        <w:t>]E).</w:t>
      </w:r>
    </w:p>
    <w:p w14:paraId="3AE9E8D5" w14:textId="77777777" w:rsidR="00686CF8" w:rsidRDefault="00A32311">
      <w:pPr>
        <w:pStyle w:val="BodyText"/>
      </w:pPr>
      <w:r>
        <w:t>We then centered a lamella on the optical axis of the microscope and used the image shift controls of the microscope to systematically scan the whole surface of the lamella in a hexagonal pattern (Fig. [</w:t>
      </w:r>
      <w:hyperlink w:anchor="fig:approach">
        <w:r>
          <w:rPr>
            <w:rStyle w:val="Hyperlink"/>
          </w:rPr>
          <w:t>2</w:t>
        </w:r>
      </w:hyperlink>
      <w:r>
        <w:t>]A,C). Instead of focusing on a sacrificial area, we determined the defocus from every exposure after it was taken. The defocus was then adjusted based on the difference between desired and measured defocus (Fig. [</w:t>
      </w:r>
      <w:hyperlink w:anchor="fig:approach">
        <w:r>
          <w:rPr>
            <w:rStyle w:val="Hyperlink"/>
          </w:rPr>
          <w:t>2</w:t>
        </w:r>
      </w:hyperlink>
      <w:r>
        <w:t>]B). Since we used a serpentine pattern for data collection, every exposure was close to the previous exposure, making large changes in the defocus unlikely. Furthermore, we started our acquisition pattern on the platinum deposition edge to make sure that the initial exposure where the defocus was not yet adjusted did not contain any biologically relevant information.</w:t>
      </w:r>
    </w:p>
    <w:p w14:paraId="3A961263" w14:textId="1792A5F6" w:rsidR="00686CF8" w:rsidRDefault="00A32311">
      <w:pPr>
        <w:pStyle w:val="BodyText"/>
      </w:pPr>
      <w:r>
        <w:t>We used this strategy to collect data on eight lamellae, four using the eucentric focus condition, hereafter referred to as Lamella</w:t>
      </w:r>
      <w:r>
        <w:rPr>
          <w:vertAlign w:val="subscript"/>
        </w:rPr>
        <w:t>EUC</w:t>
      </w:r>
      <w:r>
        <w:t>, and four using the fringe-free condition, hereafter referred to as Lamella</w:t>
      </w:r>
      <w:r>
        <w:rPr>
          <w:vertAlign w:val="subscript"/>
        </w:rPr>
        <w:t>FFF</w:t>
      </w:r>
      <w:r>
        <w:t>(Fig. [</w:t>
      </w:r>
      <w:hyperlink w:anchor="fig:assembly">
        <w:r>
          <w:rPr>
            <w:rStyle w:val="Hyperlink"/>
          </w:rPr>
          <w:t>3</w:t>
        </w:r>
      </w:hyperlink>
      <w:r>
        <w:t>] A+D, Fig. [</w:t>
      </w:r>
      <w:hyperlink w:anchor="fig:lamella_images">
        <w:r>
          <w:rPr>
            <w:rStyle w:val="Hyperlink"/>
          </w:rPr>
          <w:t>S2</w:t>
        </w:r>
      </w:hyperlink>
      <w:r>
        <w:t>]A). We were able to collect data with a highly consistent defocus of 800 nm (Fig. [</w:t>
      </w:r>
      <w:hyperlink w:anchor="fig:approach">
        <w:r>
          <w:rPr>
            <w:rStyle w:val="Hyperlink"/>
          </w:rPr>
          <w:t>2</w:t>
        </w:r>
      </w:hyperlink>
      <w:r>
        <w:t>]F), both in the eucentric focus and fringe-free focus condition. To ensure that data were collected consistently, we mapped defocus values as a function of the applied image shift (Fig. [</w:t>
      </w:r>
      <w:hyperlink w:anchor="fig:lamella_spatial_info">
        <w:r>
          <w:rPr>
            <w:rStyle w:val="Hyperlink"/>
          </w:rPr>
          <w:t>S3</w:t>
        </w:r>
      </w:hyperlink>
      <w:r>
        <w:t xml:space="preserve">]A). This demonstrated that the defocus was consistent across a lamella, </w:t>
      </w:r>
      <w:del w:id="72" w:author="Nikolaus Grigorieff" w:date="2022-05-04T15:41:00Z">
        <w:r w:rsidDel="008577DE">
          <w:delText xml:space="preserve">with </w:delText>
        </w:r>
      </w:del>
      <w:ins w:id="73" w:author="Nikolaus Grigorieff" w:date="2022-05-04T15:41:00Z">
        <w:r w:rsidR="008577DE">
          <w:t xml:space="preserve">except for </w:t>
        </w:r>
      </w:ins>
      <w:r>
        <w:t xml:space="preserve">rare outliers and in images containing contamination. We also plotted the measured objective astigmatism of each lamella and found that it varies with the applied image shift, becoming more astigmatic mostly due to image shift in the </w:t>
      </w:r>
      <w:ins w:id="74" w:author="Nikolaus Grigorieff" w:date="2022-05-04T15:42:00Z">
        <w:r w:rsidR="008577DE">
          <w:t>x</w:t>
        </w:r>
      </w:ins>
      <w:del w:id="75" w:author="Nikolaus Grigorieff" w:date="2022-05-04T15:42:00Z">
        <w:r w:rsidDel="008577DE">
          <w:delText>X</w:delText>
        </w:r>
      </w:del>
      <w:r>
        <w:t xml:space="preserve"> direction (Fig. [</w:t>
      </w:r>
      <w:hyperlink w:anchor="fig:lamella_spatial_info">
        <w:r>
          <w:rPr>
            <w:rStyle w:val="Hyperlink"/>
          </w:rPr>
          <w:t>S3</w:t>
        </w:r>
      </w:hyperlink>
      <w:r>
        <w:t>]B). While approaches exist to correct for this during the data collection [</w:t>
      </w:r>
      <w:hyperlink w:anchor="ref-APSL9LmU">
        <w:r>
          <w:rPr>
            <w:rStyle w:val="Hyperlink"/>
          </w:rPr>
          <w:t>21</w:t>
        </w:r>
      </w:hyperlink>
      <w:r>
        <w:t>], we opted to not use these approaches in our initial experiments. We reasoned that because 2DTM depends on high-resolution information, this would be an excellent test of how much these aberration affect imaging.</w:t>
      </w:r>
    </w:p>
    <w:p w14:paraId="2A4C4618" w14:textId="26811616" w:rsidR="00686CF8" w:rsidRDefault="00A32311">
      <w:pPr>
        <w:pStyle w:val="BodyText"/>
      </w:pPr>
      <w:r>
        <w:t>We assembled the tile micrographs into a montage using the image-shift values and the SerialEM calibration followed by cross-correlation based refinement (see Methods). In the resulting montages</w:t>
      </w:r>
      <w:ins w:id="76" w:author="Nikolaus Grigorieff" w:date="2022-05-04T15:43:00Z">
        <w:r w:rsidR="002B3D2A">
          <w:t>,</w:t>
        </w:r>
      </w:ins>
      <w:r>
        <w:t xml:space="preserve"> the same cellular features visible in the overview images are apparent (Fig. [</w:t>
      </w:r>
      <w:hyperlink w:anchor="fig:assembly">
        <w:r>
          <w:rPr>
            <w:rStyle w:val="Hyperlink"/>
          </w:rPr>
          <w:t>3</w:t>
        </w:r>
      </w:hyperlink>
      <w:r>
        <w:t>]B+E, Fig. [</w:t>
      </w:r>
      <w:hyperlink w:anchor="fig:lamella_images">
        <w:r>
          <w:rPr>
            <w:rStyle w:val="Hyperlink"/>
          </w:rPr>
          <w:t>S2</w:t>
        </w:r>
      </w:hyperlink>
      <w:r>
        <w:t>]B), however due to the high magnification and low defocus many more details, such as the membrane bilayer separation can be observed (Fig. [</w:t>
      </w:r>
      <w:hyperlink w:anchor="fig:assembly">
        <w:r>
          <w:rPr>
            <w:rStyle w:val="Hyperlink"/>
          </w:rPr>
          <w:t>3</w:t>
        </w:r>
      </w:hyperlink>
      <w:r>
        <w:t>]C+F). For montages collected using the eucentric condition, there are clearly visible fringes at the edges between the tiles</w:t>
      </w:r>
      <w:ins w:id="77" w:author="Nikolaus Grigorieff" w:date="2022-05-04T15:43:00Z">
        <w:r w:rsidR="002B3D2A">
          <w:t xml:space="preserve"> </w:t>
        </w:r>
      </w:ins>
      <w:r>
        <w:t>(Fig. [</w:t>
      </w:r>
      <w:hyperlink w:anchor="fig:assembly">
        <w:r>
          <w:rPr>
            <w:rStyle w:val="Hyperlink"/>
          </w:rPr>
          <w:t>3</w:t>
        </w:r>
      </w:hyperlink>
      <w:r>
        <w:t>]C), which are absent in the fringe-free focus montages</w:t>
      </w:r>
      <w:ins w:id="78" w:author="Nikolaus Grigorieff" w:date="2022-05-04T15:44:00Z">
        <w:r w:rsidR="002B3D2A">
          <w:t xml:space="preserve"> </w:t>
        </w:r>
      </w:ins>
      <w:r>
        <w:t>(Fig. [</w:t>
      </w:r>
      <w:hyperlink w:anchor="fig:assembly">
        <w:r>
          <w:rPr>
            <w:rStyle w:val="Hyperlink"/>
          </w:rPr>
          <w:t>3</w:t>
        </w:r>
      </w:hyperlink>
      <w:r>
        <w:t>]F). In our analysis below, we show that these fringes do not impede target detection by 2DTM, making them primarily an aesthetic issue. We also note that the tiling pattern is visible in the montages (Fig. [</w:t>
      </w:r>
      <w:hyperlink w:anchor="fig:assembly">
        <w:r>
          <w:rPr>
            <w:rStyle w:val="Hyperlink"/>
          </w:rPr>
          <w:t>3</w:t>
        </w:r>
      </w:hyperlink>
      <w:r>
        <w:t>]B+E), which we believe is due to the non-linear behavior of the K3 camera (see Dicussion).</w:t>
      </w:r>
    </w:p>
    <w:p w14:paraId="4B29D04C" w14:textId="5C51BEE6" w:rsidR="00686CF8" w:rsidRDefault="00A32311">
      <w:pPr>
        <w:pStyle w:val="BodyText"/>
      </w:pPr>
      <w:r>
        <w:t>The montages show membrane vesicles and granules with highly variable sizes and density. We found that a substantial number of granules, w</w:t>
      </w:r>
      <w:ins w:id="79" w:author="Nikolaus Grigorieff" w:date="2022-05-05T09:47:00Z">
        <w:r w:rsidR="00AE1671">
          <w:t>hich</w:t>
        </w:r>
      </w:ins>
      <w:del w:id="80" w:author="Nikolaus Grigorieff" w:date="2022-05-05T09:47:00Z">
        <w:r w:rsidDel="00AE1671">
          <w:delText>ith</w:delText>
        </w:r>
      </w:del>
      <w:r>
        <w:t xml:space="preserve"> are characterized by higher density inside the the surrounding cytosol [</w:t>
      </w:r>
      <w:hyperlink w:anchor="ref-xE2EhAcH">
        <w:r>
          <w:rPr>
            <w:rStyle w:val="Hyperlink"/>
          </w:rPr>
          <w:t>22</w:t>
        </w:r>
      </w:hyperlink>
      <w:r>
        <w:t>], seemed to contain a membrane-enclosed inclusion with density similar to the surrounding cytosol (Fig. [</w:t>
      </w:r>
      <w:hyperlink w:anchor="fig:lamella_images">
        <w:r>
          <w:rPr>
            <w:rStyle w:val="Hyperlink"/>
          </w:rPr>
          <w:t>S2</w:t>
        </w:r>
      </w:hyperlink>
      <w:r>
        <w:t xml:space="preserve">]C) and could therefore be </w:t>
      </w:r>
      <w:del w:id="81" w:author="Nikolaus Grigorieff" w:date="2022-05-05T09:47:00Z">
        <w:r w:rsidDel="00AE1671">
          <w:delText>formed by an</w:delText>
        </w:r>
      </w:del>
      <w:ins w:id="82" w:author="Nikolaus Grigorieff" w:date="2022-05-05T09:47:00Z">
        <w:r w:rsidR="00AE1671">
          <w:t>related to</w:t>
        </w:r>
      </w:ins>
      <w:r>
        <w:t xml:space="preserve"> autophag</w:t>
      </w:r>
      <w:del w:id="83" w:author="Nikolaus Grigorieff" w:date="2022-05-05T09:48:00Z">
        <w:r w:rsidDel="00AE1671">
          <w:delText>ocytic pathwa</w:delText>
        </w:r>
      </w:del>
      <w:r>
        <w:t>y. These granules were 150-300 nm in diameter and the inclusions were 100-200 nm in diameter. Based on these dimensions</w:t>
      </w:r>
      <w:ins w:id="84" w:author="Nikolaus Grigorieff" w:date="2022-05-05T09:48:00Z">
        <w:r w:rsidR="004753CC">
          <w:t>,</w:t>
        </w:r>
      </w:ins>
      <w:r>
        <w:t xml:space="preserve"> these granules are either azurophil or specific granules [</w:t>
      </w:r>
      <w:hyperlink w:anchor="ref-xE2EhAcH">
        <w:r>
          <w:rPr>
            <w:rStyle w:val="Hyperlink"/>
          </w:rPr>
          <w:t>22</w:t>
        </w:r>
      </w:hyperlink>
      <w:r>
        <w:t>]. To our knowledge</w:t>
      </w:r>
      <w:ins w:id="85" w:author="Nikolaus Grigorieff" w:date="2022-05-05T09:49:00Z">
        <w:r w:rsidR="004753CC">
          <w:t>,</w:t>
        </w:r>
      </w:ins>
      <w:r>
        <w:t xml:space="preserve"> these inclusion have not been described in granulocytes and are further described and discussed below.</w:t>
      </w:r>
    </w:p>
    <w:p w14:paraId="1E28DBB0" w14:textId="022E6117" w:rsidR="00686CF8" w:rsidRDefault="00A32311">
      <w:pPr>
        <w:pStyle w:val="Heading3"/>
      </w:pPr>
      <w:bookmarkStart w:id="86" w:name="X768fd35ee707a8fa24d4bd1b4aeb2e7ca8cf189"/>
      <w:bookmarkEnd w:id="65"/>
      <w:r>
        <w:t>2DTM of DeCo-LACE data reveal</w:t>
      </w:r>
      <w:del w:id="87" w:author="Nikolaus Grigorieff" w:date="2022-05-05T09:49:00Z">
        <w:r w:rsidDel="00834886">
          <w:delText>s</w:delText>
        </w:r>
      </w:del>
      <w:r>
        <w:t xml:space="preserve"> ribosome distribution in cellular cross-sections</w:t>
      </w:r>
    </w:p>
    <w:p w14:paraId="2080ADE1" w14:textId="28C14B18" w:rsidR="00686CF8" w:rsidRDefault="00A32311">
      <w:pPr>
        <w:pStyle w:val="FirstParagraph"/>
      </w:pPr>
      <w:r>
        <w:t>In our initial attempts of using 2DTM on micrographs acquired with the DeCo-LACE protocol, we did not observe any SNR peaks above threshold using the large subunit of the mouse ribosome (Fig. [</w:t>
      </w:r>
      <w:hyperlink w:anchor="fig:crop_unblur">
        <w:r>
          <w:rPr>
            <w:rStyle w:val="Hyperlink"/>
          </w:rPr>
          <w:t>S4</w:t>
        </w:r>
      </w:hyperlink>
      <w:r>
        <w:t>]A). We reasoned that the edges of the beam might interfere with motion-correction of the movies as they represent strong low-resolution features that do not move with the sample. When we cropped the movie frames to exclude the beam edges</w:t>
      </w:r>
      <w:ins w:id="88" w:author="Nikolaus Grigorieff" w:date="2022-05-05T09:50:00Z">
        <w:r w:rsidR="00834886">
          <w:t>,</w:t>
        </w:r>
      </w:ins>
      <w:r>
        <w:t xml:space="preserve"> the estimated amount of motion increased (Fig. [</w:t>
      </w:r>
      <w:hyperlink w:anchor="fig:crop_unblur">
        <w:r>
          <w:rPr>
            <w:rStyle w:val="Hyperlink"/>
          </w:rPr>
          <w:t>S4</w:t>
        </w:r>
      </w:hyperlink>
      <w:r>
        <w:t>]B), consistent with successful tracking of sample motion. Furthermore, in the motion-corrected average we could identify significant SNR peaks (Fig. [</w:t>
      </w:r>
      <w:hyperlink w:anchor="fig:crop_unblur">
        <w:r>
          <w:rPr>
            <w:rStyle w:val="Hyperlink"/>
          </w:rPr>
          <w:t>S4</w:t>
        </w:r>
      </w:hyperlink>
      <w:r>
        <w:t xml:space="preserve">]B), confirming to high sensitivity of 2DTM to the presents of high-resolution signal preserved in the images by the motion correction. To streamline data processing, we implemented a function in unblur to consider only </w:t>
      </w:r>
      <w:ins w:id="89" w:author="Nikolaus Grigorieff" w:date="2022-05-05T09:51:00Z">
        <w:r w:rsidR="00834886">
          <w:t xml:space="preserve">a </w:t>
        </w:r>
      </w:ins>
      <w:r>
        <w:t>defined central area of a movie for estimation of sample motion, while still averaging the complete movie frames (Fig. [</w:t>
      </w:r>
      <w:hyperlink w:anchor="fig:crop_unblur">
        <w:r>
          <w:rPr>
            <w:rStyle w:val="Hyperlink"/>
          </w:rPr>
          <w:t>S4</w:t>
        </w:r>
      </w:hyperlink>
      <w:r>
        <w:t>]C). Using this approach, we motion-corrected all tiles in the eight lamellae and found consistently total motion below 1 Å per frame (Fig. [</w:t>
      </w:r>
      <w:hyperlink w:anchor="fig:lamella_motion_thickness">
        <w:r>
          <w:rPr>
            <w:rStyle w:val="Hyperlink"/>
          </w:rPr>
          <w:t>S5</w:t>
        </w:r>
      </w:hyperlink>
      <w:r>
        <w:t>] A). In some lamellae we found increased motion in the lamella center, which indicates areas of variable mechanical stability within FIB-milled lamellae. In some micrographs we also observed that the beam edges gave rise to artifacts in the MIP and numerous false-positive detections at the edge of the illuminated area (Fig. [</w:t>
      </w:r>
      <w:hyperlink w:anchor="fig:crop_unblur">
        <w:r>
          <w:rPr>
            <w:rStyle w:val="Hyperlink"/>
          </w:rPr>
          <w:t>S4</w:t>
        </w:r>
      </w:hyperlink>
      <w:r>
        <w:t xml:space="preserve">]D). A similar phenomenon was observed on isolated “hot” pixels in unilluminated areas. To overcome this issue we implemented a function in unblur to replace </w:t>
      </w:r>
      <w:del w:id="90" w:author="Nikolaus Grigorieff" w:date="2022-05-05T09:53:00Z">
        <w:r w:rsidDel="00834886">
          <w:delText xml:space="preserve">unillluminated </w:delText>
        </w:r>
      </w:del>
      <w:ins w:id="91" w:author="Nikolaus Grigorieff" w:date="2022-05-05T09:53:00Z">
        <w:r w:rsidR="00834886">
          <w:t xml:space="preserve">dark </w:t>
        </w:r>
      </w:ins>
      <w:r>
        <w:t>areas in the micrograph with Gaussian noise (see Methods), with mean and standard deviation matching the illuminated portion of the micrograph (Fig. [</w:t>
      </w:r>
      <w:hyperlink w:anchor="fig:crop_unblur">
        <w:r>
          <w:rPr>
            <w:rStyle w:val="Hyperlink"/>
          </w:rPr>
          <w:t>S4</w:t>
        </w:r>
      </w:hyperlink>
      <w:r>
        <w:t>]D+E). Together, these pre-processing steps enabled us to perform 2DTM on all tiles of the eight lamellae.</w:t>
      </w:r>
    </w:p>
    <w:p w14:paraId="039B5A66" w14:textId="5F2DB92B" w:rsidR="00686CF8" w:rsidRDefault="00A32311">
      <w:pPr>
        <w:pStyle w:val="BodyText"/>
      </w:pPr>
      <w:r>
        <w:t>We used the refined tile positions to calculate the positions of the detected LSUs in the lamellae (Fig. [</w:t>
      </w:r>
      <w:hyperlink w:anchor="fig:matching_euc">
        <w:r>
          <w:rPr>
            <w:rStyle w:val="Hyperlink"/>
          </w:rPr>
          <w:t>5</w:t>
        </w:r>
      </w:hyperlink>
      <w:r>
        <w:t>]</w:t>
      </w:r>
      <w:del w:id="92" w:author="Nikolaus Grigorieff" w:date="2022-05-05T09:53:00Z">
        <w:r w:rsidDel="00834886">
          <w:delText xml:space="preserve"> </w:delText>
        </w:r>
      </w:del>
      <w:r>
        <w:t>A, Fig. [</w:t>
      </w:r>
      <w:hyperlink w:anchor="fig:matching_fff">
        <w:r>
          <w:rPr>
            <w:rStyle w:val="Hyperlink"/>
          </w:rPr>
          <w:t>6</w:t>
        </w:r>
      </w:hyperlink>
      <w:r>
        <w:t>]</w:t>
      </w:r>
      <w:del w:id="93" w:author="Nikolaus Grigorieff" w:date="2022-05-05T09:53:00Z">
        <w:r w:rsidDel="00834886">
          <w:delText xml:space="preserve"> </w:delText>
        </w:r>
      </w:del>
      <w:r>
        <w:t>A). Overlaying these positions of the lamellae montages reveal ribosome distribution throughout the FIB-milled slices of individual cells. Organelles like the nucleus and mitochondria only showed sporadic targets detected with low SNRs, consistent with the estimated false-positive rate o</w:t>
      </w:r>
      <w:del w:id="94" w:author="Nikolaus Grigorieff" w:date="2022-05-05T09:54:00Z">
        <w:r w:rsidDel="00834886">
          <w:delText>n</w:delText>
        </w:r>
      </w:del>
      <w:ins w:id="95" w:author="Nikolaus Grigorieff" w:date="2022-05-05T09:54:00Z">
        <w:r w:rsidR="00834886">
          <w:t>f</w:t>
        </w:r>
      </w:ins>
      <w:r>
        <w:t xml:space="preserve"> one per tile. For each detected target we also calculated the Z positions from the individual estimated defocus and defocus offset for each tile. When viewed from the side the ribosome</w:t>
      </w:r>
      <w:ins w:id="96" w:author="Nikolaus Grigorieff" w:date="2022-05-05T09:55:00Z">
        <w:r w:rsidR="00834886">
          <w:t>,</w:t>
        </w:r>
      </w:ins>
      <w:r>
        <w:t xml:space="preserve"> positions therefore show the slight tilts of the lamellae relative to the microscope frame of reference (Fig. [</w:t>
      </w:r>
      <w:hyperlink w:anchor="fig:matching_euc">
        <w:r>
          <w:rPr>
            <w:rStyle w:val="Hyperlink"/>
          </w:rPr>
          <w:t>5</w:t>
        </w:r>
      </w:hyperlink>
      <w:r>
        <w:t>]</w:t>
      </w:r>
      <w:del w:id="97" w:author="Nikolaus Grigorieff" w:date="2022-05-05T09:53:00Z">
        <w:r w:rsidDel="00834886">
          <w:delText xml:space="preserve"> </w:delText>
        </w:r>
      </w:del>
      <w:r>
        <w:t>B, Fig. [</w:t>
      </w:r>
      <w:hyperlink w:anchor="fig:matching_fff">
        <w:r>
          <w:rPr>
            <w:rStyle w:val="Hyperlink"/>
          </w:rPr>
          <w:t>6</w:t>
        </w:r>
      </w:hyperlink>
      <w:r>
        <w:t>]</w:t>
      </w:r>
      <w:del w:id="98" w:author="Nikolaus Grigorieff" w:date="2022-05-05T09:53:00Z">
        <w:r w:rsidDel="00834886">
          <w:delText xml:space="preserve"> </w:delText>
        </w:r>
      </w:del>
      <w:r>
        <w:t xml:space="preserve">B). Furthermore, the side views indicated that lamellae were thinner at the leading edge. Indeed, when </w:t>
      </w:r>
      <w:del w:id="99" w:author="Nikolaus Grigorieff" w:date="2022-05-05T09:57:00Z">
        <w:r w:rsidDel="00834886">
          <w:delText xml:space="preserve">we </w:delText>
        </w:r>
      </w:del>
      <w:r>
        <w:t>plott</w:t>
      </w:r>
      <w:ins w:id="100" w:author="Nikolaus Grigorieff" w:date="2022-05-05T09:57:00Z">
        <w:r w:rsidR="00834886">
          <w:t>ing</w:t>
        </w:r>
      </w:ins>
      <w:del w:id="101" w:author="Nikolaus Grigorieff" w:date="2022-05-05T09:57:00Z">
        <w:r w:rsidDel="00834886">
          <w:delText>ed</w:delText>
        </w:r>
      </w:del>
      <w:r>
        <w:t xml:space="preserve"> the transmitted beam intensities in individual tiles as a function of image shift</w:t>
      </w:r>
      <w:ins w:id="102" w:author="Nikolaus Grigorieff" w:date="2022-05-05T09:57:00Z">
        <w:r w:rsidR="00834886">
          <w:t>,</w:t>
        </w:r>
      </w:ins>
      <w:r>
        <w:t xml:space="preserve"> we observed substantially higher intensities at the leading edge (Fig. [</w:t>
      </w:r>
      <w:hyperlink w:anchor="fig:lamella_motion_thickness">
        <w:r>
          <w:rPr>
            <w:rStyle w:val="Hyperlink"/>
          </w:rPr>
          <w:t>S5</w:t>
        </w:r>
      </w:hyperlink>
      <w:r>
        <w:t>]</w:t>
      </w:r>
      <w:del w:id="103" w:author="Nikolaus Grigorieff" w:date="2022-05-05T09:53:00Z">
        <w:r w:rsidDel="00834886">
          <w:delText xml:space="preserve"> </w:delText>
        </w:r>
      </w:del>
      <w:r>
        <w:t>B), which in energy-filtered TEM indicates a thinner sample [</w:t>
      </w:r>
      <w:hyperlink w:anchor="ref-17IP4Lhz1">
        <w:r>
          <w:rPr>
            <w:rStyle w:val="Hyperlink"/>
          </w:rPr>
          <w:t>23</w:t>
        </w:r>
      </w:hyperlink>
      <w:r>
        <w:t>]. Even though we prepared the lamellae with the “overtilt” approach [</w:t>
      </w:r>
      <w:hyperlink w:anchor="ref-hr3dyUeI">
        <w:r>
          <w:rPr>
            <w:rStyle w:val="Hyperlink"/>
          </w:rPr>
          <w:t>24</w:t>
        </w:r>
      </w:hyperlink>
      <w:r>
        <w:t>], this means that ribosome densities across the lamellae can be skewed by a change in thickness, and better sample preparation methods are needed to generate more even samples.</w:t>
      </w:r>
    </w:p>
    <w:p w14:paraId="79E79D5E" w14:textId="2873CFBF" w:rsidR="00686CF8" w:rsidRDefault="00A32311">
      <w:pPr>
        <w:pStyle w:val="BodyText"/>
      </w:pPr>
      <w:r>
        <w:t>Close inspection of the ribosome positions in the lamellae revealed several interesting features. Ribosomes could be seen associating with membranes, in patterns reminiscent of the rough endoplasmic reticulum (Fig. [</w:t>
      </w:r>
      <w:hyperlink w:anchor="fig:matching_euc">
        <w:r>
          <w:rPr>
            <w:rStyle w:val="Hyperlink"/>
          </w:rPr>
          <w:t>5</w:t>
        </w:r>
      </w:hyperlink>
      <w:r>
        <w:t>]</w:t>
      </w:r>
      <w:del w:id="104" w:author="Nikolaus Grigorieff" w:date="2022-05-05T09:54:00Z">
        <w:r w:rsidDel="00834886">
          <w:delText xml:space="preserve"> </w:delText>
        </w:r>
      </w:del>
      <w:r>
        <w:t>C, Fig. [</w:t>
      </w:r>
      <w:hyperlink w:anchor="fig:matching_fff">
        <w:r>
          <w:rPr>
            <w:rStyle w:val="Hyperlink"/>
          </w:rPr>
          <w:t>6</w:t>
        </w:r>
      </w:hyperlink>
      <w:r>
        <w:t>]</w:t>
      </w:r>
      <w:del w:id="105" w:author="Nikolaus Grigorieff" w:date="2022-05-05T09:53:00Z">
        <w:r w:rsidDel="00834886">
          <w:delText xml:space="preserve"> </w:delText>
        </w:r>
      </w:del>
      <w:r>
        <w:t>C) or the outer nuclear membrane (Fig. [</w:t>
      </w:r>
      <w:hyperlink w:anchor="fig:matching_euc">
        <w:r>
          <w:rPr>
            <w:rStyle w:val="Hyperlink"/>
          </w:rPr>
          <w:t>5</w:t>
        </w:r>
      </w:hyperlink>
      <w:r>
        <w:t>]</w:t>
      </w:r>
      <w:del w:id="106" w:author="Nikolaus Grigorieff" w:date="2022-05-05T09:53:00Z">
        <w:r w:rsidDel="00834886">
          <w:delText xml:space="preserve"> </w:delText>
        </w:r>
      </w:del>
      <w:r>
        <w:t>D). We also observed ribosomes forming ring-like structures (Fig. [</w:t>
      </w:r>
      <w:hyperlink w:anchor="fig:matching_euc">
        <w:r>
          <w:rPr>
            <w:rStyle w:val="Hyperlink"/>
          </w:rPr>
          <w:t>5</w:t>
        </w:r>
      </w:hyperlink>
      <w:r>
        <w:t>]</w:t>
      </w:r>
      <w:del w:id="107" w:author="Nikolaus Grigorieff" w:date="2022-05-05T09:54:00Z">
        <w:r w:rsidDel="00834886">
          <w:delText xml:space="preserve"> </w:delText>
        </w:r>
      </w:del>
      <w:r>
        <w:t>E), potentially indicating circularized mRNAs [</w:t>
      </w:r>
      <w:hyperlink w:anchor="ref-cie13Q8F">
        <w:r>
          <w:rPr>
            <w:rStyle w:val="Hyperlink"/>
          </w:rPr>
          <w:t>25</w:t>
        </w:r>
      </w:hyperlink>
      <w:r>
        <w:t>]. While ribosomes were for the most part excluded from the numerous granules observed in the cytoplasm, in some cases we observed clusters of ribosomes in the inclusions of double-membraned granules described earlier (Fig. [</w:t>
      </w:r>
      <w:hyperlink w:anchor="fig:matching_euc">
        <w:r>
          <w:rPr>
            <w:rStyle w:val="Hyperlink"/>
          </w:rPr>
          <w:t>5</w:t>
        </w:r>
      </w:hyperlink>
      <w:r>
        <w:t>]</w:t>
      </w:r>
      <w:del w:id="108" w:author="Nikolaus Grigorieff" w:date="2022-05-05T09:58:00Z">
        <w:r w:rsidDel="00834886">
          <w:delText xml:space="preserve"> </w:delText>
        </w:r>
      </w:del>
      <w:r>
        <w:t>F, Fig. [</w:t>
      </w:r>
      <w:hyperlink w:anchor="fig:matching_fff">
        <w:r>
          <w:rPr>
            <w:rStyle w:val="Hyperlink"/>
          </w:rPr>
          <w:t>6</w:t>
        </w:r>
      </w:hyperlink>
      <w:r>
        <w:t>]</w:t>
      </w:r>
      <w:del w:id="109" w:author="Nikolaus Grigorieff" w:date="2022-05-05T09:58:00Z">
        <w:r w:rsidDel="00834886">
          <w:delText xml:space="preserve"> </w:delText>
        </w:r>
      </w:del>
      <w:r>
        <w:t xml:space="preserve">D,E). It is, in principle, possible that these targets are situated above or below the imaged granules, since the granule positions in </w:t>
      </w:r>
      <w:del w:id="110" w:author="Nikolaus Grigorieff" w:date="2022-05-05T11:08:00Z">
        <w:r w:rsidDel="00F44A07">
          <w:delText>Z</w:delText>
        </w:r>
      </w:del>
      <w:ins w:id="111" w:author="Nikolaus Grigorieff" w:date="2022-05-05T11:08:00Z">
        <w:r w:rsidR="00F44A07">
          <w:t>z</w:t>
        </w:r>
      </w:ins>
      <w:r>
        <w:t xml:space="preserve"> cannot be determined using 2D projections. However, in the case of Fig. [</w:t>
      </w:r>
      <w:hyperlink w:anchor="fig:matching_fff">
        <w:r>
          <w:rPr>
            <w:rStyle w:val="Hyperlink"/>
          </w:rPr>
          <w:t>6</w:t>
        </w:r>
      </w:hyperlink>
      <w:r>
        <w:t>]</w:t>
      </w:r>
      <w:del w:id="112" w:author="Nikolaus Grigorieff" w:date="2022-05-05T11:09:00Z">
        <w:r w:rsidDel="00F44A07">
          <w:delText xml:space="preserve"> </w:delText>
        </w:r>
      </w:del>
      <w:r>
        <w:t xml:space="preserve">E, the detected ribosomes span the whole lamella in the </w:t>
      </w:r>
      <w:ins w:id="113" w:author="Nikolaus Grigorieff" w:date="2022-05-05T11:09:00Z">
        <w:r w:rsidR="00F44A07">
          <w:t>z</w:t>
        </w:r>
      </w:ins>
      <w:del w:id="114" w:author="Nikolaus Grigorieff" w:date="2022-05-05T11:09:00Z">
        <w:r w:rsidDel="00F44A07">
          <w:delText>Z</w:delText>
        </w:r>
      </w:del>
      <w:r>
        <w:t xml:space="preserve"> direction, while positions above or below a granule would result in ribosomes situated exlusively at the top or bottom of the lamella. This conclusive evidence of ribosomes in inclusions is consistent with the earlier hypothesis that the inclusions are of cytoplasmic origin.</w:t>
      </w:r>
    </w:p>
    <w:p w14:paraId="458D26B2" w14:textId="77777777" w:rsidR="00686CF8" w:rsidRDefault="00A32311">
      <w:pPr>
        <w:pStyle w:val="Heading3"/>
      </w:pPr>
      <w:bookmarkStart w:id="115" w:name="Xcf18d2e9a35610b0a0cbd740c55126c70d766aa"/>
      <w:bookmarkEnd w:id="86"/>
      <w:r>
        <w:t>Does DeCo-LACE induce aberrations that affect 2DTM?</w:t>
      </w:r>
    </w:p>
    <w:p w14:paraId="531244C4" w14:textId="5A39C61E" w:rsidR="00686CF8" w:rsidRDefault="00A32311">
      <w:pPr>
        <w:pStyle w:val="FirstParagraph"/>
      </w:pPr>
      <w:del w:id="116" w:author="Nikolaus Grigorieff" w:date="2022-05-05T11:10:00Z">
        <w:r w:rsidDel="00F44A07">
          <w:delText xml:space="preserve">Between </w:delText>
        </w:r>
      </w:del>
      <w:ins w:id="117" w:author="Nikolaus Grigorieff" w:date="2022-05-05T11:10:00Z">
        <w:r w:rsidR="00F44A07">
          <w:t xml:space="preserve">Within </w:t>
        </w:r>
      </w:ins>
      <w:r>
        <w:t>the eight lamellae we found different number of detected targets (Fig. [</w:t>
      </w:r>
      <w:hyperlink w:anchor="fig:matching_stat">
        <w:r>
          <w:rPr>
            <w:rStyle w:val="Hyperlink"/>
          </w:rPr>
          <w:t>4</w:t>
        </w:r>
      </w:hyperlink>
      <w:r>
        <w:t>]</w:t>
      </w:r>
      <w:del w:id="118" w:author="Nikolaus Grigorieff" w:date="2022-05-05T11:10:00Z">
        <w:r w:rsidDel="00F44A07">
          <w:delText xml:space="preserve"> </w:delText>
        </w:r>
      </w:del>
      <w:r>
        <w:t>A). Lamella</w:t>
      </w:r>
      <w:r>
        <w:rPr>
          <w:vertAlign w:val="subscript"/>
        </w:rPr>
        <w:t>EUC</w:t>
      </w:r>
      <w:r>
        <w:t xml:space="preserve"> 1 has </w:t>
      </w:r>
      <w:del w:id="119" w:author="Nikolaus Grigorieff" w:date="2022-05-05T11:10:00Z">
        <w:r w:rsidDel="00F44A07">
          <w:delText xml:space="preserve">in </w:delText>
        </w:r>
      </w:del>
      <w:r>
        <w:t>the most targets, but also has the largest surface area and contained cytoplasm from two cells. Lamella</w:t>
      </w:r>
      <w:r>
        <w:rPr>
          <w:vertAlign w:val="subscript"/>
        </w:rPr>
        <w:t>FFF</w:t>
      </w:r>
      <w:r>
        <w:t xml:space="preserve"> 4 had the fewest detected targets, but this particular lamella was dominated by a circular section of the nucleus, with only small pockets of cytoplasm (Fig. [</w:t>
      </w:r>
      <w:hyperlink w:anchor="fig:lamella_images">
        <w:r>
          <w:rPr>
            <w:rStyle w:val="Hyperlink"/>
          </w:rPr>
          <w:t>S2</w:t>
        </w:r>
      </w:hyperlink>
      <w:r>
        <w:t xml:space="preserve">]). In an attempt to normalize for these differences in </w:t>
      </w:r>
      <w:del w:id="120" w:author="Nikolaus Grigorieff" w:date="2022-05-05T11:12:00Z">
        <w:r w:rsidDel="00F44A07">
          <w:delText xml:space="preserve">lamella surface </w:delText>
        </w:r>
      </w:del>
      <w:r>
        <w:t>area</w:t>
      </w:r>
      <w:ins w:id="121" w:author="Nikolaus Grigorieff" w:date="2022-05-05T11:12:00Z">
        <w:r w:rsidR="00F44A07">
          <w:t xml:space="preserve"> containing cytoplasm</w:t>
        </w:r>
      </w:ins>
      <w:r>
        <w:t>, we compared the number of detected targets per tile in tiles that contained more than one target, which should exclude tiles with non-cytosolic content (Fig. [</w:t>
      </w:r>
      <w:hyperlink w:anchor="fig:matching_stat">
        <w:r>
          <w:rPr>
            <w:rStyle w:val="Hyperlink"/>
          </w:rPr>
          <w:t>4</w:t>
        </w:r>
      </w:hyperlink>
      <w:r>
        <w:t>]</w:t>
      </w:r>
      <w:del w:id="122" w:author="Nikolaus Grigorieff" w:date="2022-05-05T11:10:00Z">
        <w:r w:rsidDel="00F44A07">
          <w:delText xml:space="preserve"> </w:delText>
        </w:r>
      </w:del>
      <w:r>
        <w:t>B). While this measure had less variability, there were still differences. Lamella</w:t>
      </w:r>
      <w:r>
        <w:rPr>
          <w:vertAlign w:val="subscript"/>
        </w:rPr>
        <w:t>EUC</w:t>
      </w:r>
      <w:r>
        <w:t xml:space="preserve"> 4 had not only the fewest targets, but also the lowest density, which could be due to </w:t>
      </w:r>
      <w:ins w:id="123" w:author="Nikolaus Grigorieff" w:date="2022-05-05T11:13:00Z">
        <w:r w:rsidR="00F44A07">
          <w:t xml:space="preserve">this </w:t>
        </w:r>
      </w:ins>
      <w:r>
        <w:t xml:space="preserve">lamella being </w:t>
      </w:r>
      <w:ins w:id="124" w:author="Nikolaus Grigorieff" w:date="2022-05-05T11:13:00Z">
        <w:r w:rsidR="00F44A07">
          <w:t xml:space="preserve">the </w:t>
        </w:r>
      </w:ins>
      <w:r>
        <w:t xml:space="preserve">thinnest, or due to </w:t>
      </w:r>
      <w:del w:id="125" w:author="Nikolaus Grigorieff" w:date="2022-05-05T11:13:00Z">
        <w:r w:rsidDel="00F44A07">
          <w:delText xml:space="preserve">a </w:delText>
        </w:r>
      </w:del>
      <w:ins w:id="126" w:author="Nikolaus Grigorieff" w:date="2022-05-05T11:13:00Z">
        <w:r w:rsidR="00F44A07">
          <w:t xml:space="preserve">it </w:t>
        </w:r>
      </w:ins>
      <w:r>
        <w:t>section</w:t>
      </w:r>
      <w:ins w:id="127" w:author="Nikolaus Grigorieff" w:date="2022-05-05T11:13:00Z">
        <w:r w:rsidR="00F44A07">
          <w:t>ing</w:t>
        </w:r>
      </w:ins>
      <w:r>
        <w:t xml:space="preserve"> </w:t>
      </w:r>
      <w:del w:id="128" w:author="Nikolaus Grigorieff" w:date="2022-05-05T11:13:00Z">
        <w:r w:rsidDel="00F44A07">
          <w:delText xml:space="preserve">of </w:delText>
        </w:r>
      </w:del>
      <w:r>
        <w:t>the cell</w:t>
      </w:r>
      <w:del w:id="129" w:author="Nikolaus Grigorieff" w:date="2022-05-05T11:14:00Z">
        <w:r w:rsidDel="00F44A07">
          <w:delText>s</w:delText>
        </w:r>
      </w:del>
      <w:r>
        <w:t xml:space="preserve"> </w:t>
      </w:r>
      <w:ins w:id="130" w:author="Nikolaus Grigorieff" w:date="2022-05-05T11:14:00Z">
        <w:r w:rsidR="00F44A07">
          <w:t xml:space="preserve">in an area </w:t>
        </w:r>
      </w:ins>
      <w:r>
        <w:t>with a lower concentration of ribosomes. Lamella</w:t>
      </w:r>
      <w:r>
        <w:rPr>
          <w:vertAlign w:val="subscript"/>
        </w:rPr>
        <w:t>FFF</w:t>
      </w:r>
      <w:r>
        <w:t xml:space="preserve"> 3 had a substantially higher number of ribosomes per tile. Since all of these lamellae were made from identical cells under identical conditions, this underscores the necessity to collect data from large numbers of lamellae to capture the inherent variability. When comparing the distribution of scores between lamellae, we found them to be fairly comparable with </w:t>
      </w:r>
      <w:del w:id="131" w:author="Nikolaus Grigorieff" w:date="2022-05-05T11:15:00Z">
        <w:r w:rsidDel="00F44A07">
          <w:delText xml:space="preserve">a </w:delText>
        </w:r>
      </w:del>
      <w:r>
        <w:t>median</w:t>
      </w:r>
      <w:del w:id="132" w:author="Nikolaus Grigorieff" w:date="2022-05-05T11:15:00Z">
        <w:r w:rsidDel="00F44A07">
          <w:delText>s</w:delText>
        </w:r>
      </w:del>
      <w:r>
        <w:t xml:space="preserve"> SNRs ranging from 8.7 to 9.7 (Fig. [</w:t>
      </w:r>
      <w:hyperlink w:anchor="fig:matching_stat">
        <w:r>
          <w:rPr>
            <w:rStyle w:val="Hyperlink"/>
          </w:rPr>
          <w:t>4</w:t>
        </w:r>
      </w:hyperlink>
      <w:r>
        <w:t>]</w:t>
      </w:r>
      <w:del w:id="133" w:author="Nikolaus Grigorieff" w:date="2022-05-05T11:18:00Z">
        <w:r w:rsidDel="00F44A07">
          <w:delText xml:space="preserve"> </w:delText>
        </w:r>
      </w:del>
      <w:r>
        <w:t>C). Lamella</w:t>
      </w:r>
      <w:r>
        <w:rPr>
          <w:vertAlign w:val="subscript"/>
        </w:rPr>
        <w:t>EUC</w:t>
      </w:r>
      <w:r>
        <w:t xml:space="preserve"> 1 had slightly lower scores compared to the rest, potentially due to its large size and connected mechanical instability during imaging. Overall, we did not observe differences in the number or SNR of detected targets between eucentric or fringe-free illumination conditions that were bigger than the observed inter-lamella variability.</w:t>
      </w:r>
    </w:p>
    <w:p w14:paraId="7EE505B1" w14:textId="4824A774" w:rsidR="00686CF8" w:rsidRDefault="00A32311">
      <w:pPr>
        <w:pStyle w:val="BodyText"/>
      </w:pPr>
      <w:r>
        <w:t>Since the SNR values of 2DTM are highly sensitive to image quality, we reasoned we could use them to verify that DeCo-LACE does not introduce a systematic loss of image quality. We considered non-parallel illumination introduced by the unusually condensed beam and uncharacterized aberrations near the beam periphery. When plotting the SNR values of detected targets in all eight lamellae as a function of their location in the tiles, we found uniformly high SNR values throughout the illuminated areas for both eucentric and fringe-free focus illumination, demonstrating that both illumination schemed are suitable for DeCo-LACE (Fig</w:t>
      </w:r>
      <w:ins w:id="134" w:author="Nikolaus Grigorieff" w:date="2022-05-05T11:17:00Z">
        <w:r w:rsidR="00F44A07">
          <w:t>.</w:t>
        </w:r>
      </w:ins>
      <w:del w:id="135" w:author="Nikolaus Grigorieff" w:date="2022-05-05T11:17:00Z">
        <w:r w:rsidDel="00F44A07">
          <w:delText>ure</w:delText>
        </w:r>
      </w:del>
      <w:r>
        <w:t xml:space="preserve"> [</w:t>
      </w:r>
      <w:hyperlink w:anchor="fig:matching_stat">
        <w:r>
          <w:rPr>
            <w:rStyle w:val="Hyperlink"/>
          </w:rPr>
          <w:t>4</w:t>
        </w:r>
      </w:hyperlink>
      <w:r>
        <w:t>]D).</w:t>
      </w:r>
    </w:p>
    <w:p w14:paraId="3318461F" w14:textId="57A4B653" w:rsidR="00686CF8" w:rsidRDefault="00A32311">
      <w:pPr>
        <w:pStyle w:val="BodyText"/>
      </w:pPr>
      <w:r>
        <w:t xml:space="preserve">We also wondered whether large image shifts would lead aberration due to </w:t>
      </w:r>
      <w:del w:id="136" w:author="Nikolaus Grigorieff" w:date="2022-05-05T11:18:00Z">
        <w:r w:rsidDel="002D6FCE">
          <w:delText xml:space="preserve">the </w:delText>
        </w:r>
      </w:del>
      <w:r>
        <w:t>astigmatism or beam tilt [</w:t>
      </w:r>
      <w:hyperlink w:anchor="ref-APSL9LmU">
        <w:r>
          <w:rPr>
            <w:rStyle w:val="Hyperlink"/>
          </w:rPr>
          <w:t>21</w:t>
        </w:r>
      </w:hyperlink>
      <w:r>
        <w:t>]. We reasoned that if that was the case the number of detected targets should be highest in the center of the lamella where the applied beam image-shift is 0. Instead</w:t>
      </w:r>
      <w:ins w:id="137" w:author="Nikolaus Grigorieff" w:date="2022-05-05T11:18:00Z">
        <w:r w:rsidR="002D6FCE">
          <w:t>,</w:t>
        </w:r>
      </w:ins>
      <w:r>
        <w:t xml:space="preserve"> we observed that in both eucentric and fring-free focus conditions more target where detected at the “back” edge of the lamella</w:t>
      </w:r>
      <w:ins w:id="138" w:author="Nikolaus Grigorieff" w:date="2022-05-05T11:21:00Z">
        <w:r w:rsidR="00AB72B2">
          <w:t>e</w:t>
        </w:r>
      </w:ins>
      <w:r>
        <w:t xml:space="preserve"> (Fig. [</w:t>
      </w:r>
      <w:hyperlink w:anchor="fig:matching_stat">
        <w:r>
          <w:rPr>
            <w:rStyle w:val="Hyperlink"/>
          </w:rPr>
          <w:t>4</w:t>
        </w:r>
      </w:hyperlink>
      <w:r>
        <w:t>]</w:t>
      </w:r>
      <w:del w:id="139" w:author="Nikolaus Grigorieff" w:date="2022-05-05T11:19:00Z">
        <w:r w:rsidDel="002D6FCE">
          <w:delText xml:space="preserve"> </w:delText>
        </w:r>
      </w:del>
      <w:r>
        <w:t xml:space="preserve">E]). </w:t>
      </w:r>
      <w:ins w:id="140" w:author="Nikolaus Grigorieff" w:date="2022-05-05T11:19:00Z">
        <w:r w:rsidR="002D6FCE">
          <w:t>T</w:t>
        </w:r>
      </w:ins>
      <w:del w:id="141" w:author="Nikolaus Grigorieff" w:date="2022-05-05T11:19:00Z">
        <w:r w:rsidDel="002D6FCE">
          <w:delText>We reasoned that t</w:delText>
        </w:r>
      </w:del>
      <w:r>
        <w:t xml:space="preserve">his </w:t>
      </w:r>
      <w:del w:id="142" w:author="Nikolaus Grigorieff" w:date="2022-05-05T11:20:00Z">
        <w:r w:rsidDel="002D6FCE">
          <w:delText>might be the case, because</w:delText>
        </w:r>
      </w:del>
      <w:ins w:id="143" w:author="Nikolaus Grigorieff" w:date="2022-05-05T11:20:00Z">
        <w:r w:rsidR="002D6FCE">
          <w:t>may be due to</w:t>
        </w:r>
      </w:ins>
      <w:r>
        <w:t xml:space="preserve"> the center of the cell </w:t>
      </w:r>
      <w:del w:id="144" w:author="Nikolaus Grigorieff" w:date="2022-05-05T11:20:00Z">
        <w:r w:rsidDel="002D6FCE">
          <w:delText xml:space="preserve">is </w:delText>
        </w:r>
      </w:del>
      <w:ins w:id="145" w:author="Nikolaus Grigorieff" w:date="2022-05-05T11:20:00Z">
        <w:r w:rsidR="002D6FCE">
          <w:t xml:space="preserve">being </w:t>
        </w:r>
      </w:ins>
      <w:r>
        <w:t>predominantly occupied by the nucleus, despite its segmentation in neutrophil-like cells. The increase in matches at the “back” of the lamella</w:t>
      </w:r>
      <w:ins w:id="146" w:author="Nikolaus Grigorieff" w:date="2022-05-05T11:21:00Z">
        <w:r w:rsidR="00AB72B2">
          <w:t>e</w:t>
        </w:r>
      </w:ins>
      <w:r>
        <w:t xml:space="preserve"> compared to the “front” can also be explained by the thickness gradient of the lamella</w:t>
      </w:r>
      <w:ins w:id="147" w:author="Nikolaus Grigorieff" w:date="2022-05-05T11:21:00Z">
        <w:r w:rsidR="00AB72B2">
          <w:t>e</w:t>
        </w:r>
      </w:ins>
      <w:r>
        <w:t xml:space="preserve"> (Fig. [</w:t>
      </w:r>
      <w:hyperlink w:anchor="fig:lamella_motion_thickness">
        <w:r>
          <w:rPr>
            <w:rStyle w:val="Hyperlink"/>
          </w:rPr>
          <w:t>S5</w:t>
        </w:r>
      </w:hyperlink>
      <w:r>
        <w:t>]</w:t>
      </w:r>
      <w:del w:id="148" w:author="Nikolaus Grigorieff" w:date="2022-05-05T11:21:00Z">
        <w:r w:rsidDel="00AB72B2">
          <w:delText xml:space="preserve"> </w:delText>
        </w:r>
      </w:del>
      <w:r>
        <w:t>B, Fig. [</w:t>
      </w:r>
      <w:hyperlink w:anchor="fig:matching_euc">
        <w:r>
          <w:rPr>
            <w:rStyle w:val="Hyperlink"/>
          </w:rPr>
          <w:t>5</w:t>
        </w:r>
      </w:hyperlink>
      <w:r>
        <w:t>]B, Fig. [</w:t>
      </w:r>
      <w:hyperlink w:anchor="fig:matching_fff">
        <w:r>
          <w:rPr>
            <w:rStyle w:val="Hyperlink"/>
          </w:rPr>
          <w:t>6</w:t>
        </w:r>
      </w:hyperlink>
      <w:r>
        <w:t>]</w:t>
      </w:r>
      <w:del w:id="149" w:author="Nikolaus Grigorieff" w:date="2022-05-05T11:21:00Z">
        <w:r w:rsidDel="00AB72B2">
          <w:delText xml:space="preserve"> </w:delText>
        </w:r>
      </w:del>
      <w:r>
        <w:t xml:space="preserve">B). In addition, </w:t>
      </w:r>
      <w:del w:id="150" w:author="Nikolaus Grigorieff" w:date="2022-05-05T11:21:00Z">
        <w:r w:rsidDel="00AB72B2">
          <w:delText xml:space="preserve">we expected that </w:delText>
        </w:r>
      </w:del>
      <w:r>
        <w:t xml:space="preserve">aberration would </w:t>
      </w:r>
      <w:ins w:id="151" w:author="Nikolaus Grigorieff" w:date="2022-05-05T11:22:00Z">
        <w:r w:rsidR="00AB72B2">
          <w:t xml:space="preserve">be expected to </w:t>
        </w:r>
      </w:ins>
      <w:r>
        <w:t>cause average 2DTM SNRs to be higher when beam-image shift values are small. Instead, we found that SNRs where on average the highes at the “front” edge of the lamella</w:t>
      </w:r>
      <w:ins w:id="152" w:author="Nikolaus Grigorieff" w:date="2022-05-05T11:22:00Z">
        <w:r w:rsidR="00AB72B2">
          <w:t>e</w:t>
        </w:r>
      </w:ins>
      <w:r>
        <w:t xml:space="preserve">, presumably due to the thinner sample. We therefore conclude that </w:t>
      </w:r>
      <w:del w:id="153" w:author="Nikolaus Grigorieff" w:date="2022-05-05T11:22:00Z">
        <w:r w:rsidDel="00AB72B2">
          <w:delText xml:space="preserve">at present </w:delText>
        </w:r>
      </w:del>
      <w:r>
        <w:t>factors other that beam-image shift or beam condensation aberrations are limiting 2DTM SNRS, predominantly the thickness of the lamella</w:t>
      </w:r>
      <w:ins w:id="154" w:author="Nikolaus Grigorieff" w:date="2022-05-05T11:23:00Z">
        <w:r w:rsidR="00AB72B2">
          <w:t>e</w:t>
        </w:r>
      </w:ins>
      <w:r>
        <w:t>.</w:t>
      </w:r>
    </w:p>
    <w:p w14:paraId="4546DF9D" w14:textId="77777777" w:rsidR="00686CF8" w:rsidRDefault="00A32311">
      <w:pPr>
        <w:pStyle w:val="Heading3"/>
      </w:pPr>
      <w:bookmarkStart w:id="155" w:name="Xc57fa58a6c8770defb223934eaa6b56a45338f2"/>
      <w:bookmarkEnd w:id="115"/>
      <w:r>
        <w:t>Computation is the bottleneck of visual proteomics</w:t>
      </w:r>
    </w:p>
    <w:p w14:paraId="4AFD6765" w14:textId="33E2D41B" w:rsidR="00686CF8" w:rsidRDefault="00A32311">
      <w:pPr>
        <w:pStyle w:val="FirstParagraph"/>
      </w:pPr>
      <w:r>
        <w:t xml:space="preserve">As described above, the variability of lamellae, both in terms of experimental parameters including area, thickness and mechanical stability, and in terms of biology, such as selection of cell type and location of the section within the cell, requires </w:t>
      </w:r>
      <w:del w:id="156" w:author="Nikolaus Grigorieff" w:date="2022-05-05T11:24:00Z">
        <w:r w:rsidDel="0025668F">
          <w:delText xml:space="preserve">the </w:delText>
        </w:r>
      </w:del>
      <w:r>
        <w:t xml:space="preserve">collection </w:t>
      </w:r>
      <w:ins w:id="157" w:author="Nikolaus Grigorieff" w:date="2022-05-05T11:24:00Z">
        <w:r w:rsidR="0025668F">
          <w:t xml:space="preserve">of </w:t>
        </w:r>
      </w:ins>
      <w:r>
        <w:t xml:space="preserve">orders of magnitude </w:t>
      </w:r>
      <w:commentRangeStart w:id="158"/>
      <w:r>
        <w:t>more</w:t>
      </w:r>
      <w:commentRangeEnd w:id="158"/>
      <w:r w:rsidR="0025668F">
        <w:rPr>
          <w:rStyle w:val="CommentReference"/>
        </w:rPr>
        <w:commentReference w:id="158"/>
      </w:r>
      <w:r>
        <w:t xml:space="preserve"> data to draw quantitative and statistically relevant conclusions about the number and location of molecules under different experimental conditions. The samples used were prepared in two 24 h sessions on a FIB/SEM instrument, and imaging was performed during another two 24h session on the TEM microscope. Inspection</w:t>
      </w:r>
      <w:del w:id="159" w:author="Nikolaus Grigorieff" w:date="2022-05-05T11:25:00Z">
        <w:r w:rsidDel="0025668F">
          <w:delText>s</w:delText>
        </w:r>
      </w:del>
      <w:r>
        <w:t xml:space="preserve"> of the timestamps of the raw data files revealed that the milling time per lamella was ~30 minutes and TEM imaging was accomplished in ~10 seconds per tile or 90 minutes for a ~ 6x6 μm lamella. Processing of the data, however, took substantially longer. Specifically, 2DTM of all tiles took approximately one week per lamella on 32 A100 GPUs. Computation is therefore a bottleneck in our current workflow, and further optimizations of the algorithm may be necessary increase throughput. Alternatively, this bottleneck could be reduced by increasing the number of processing units.</w:t>
      </w:r>
    </w:p>
    <w:p w14:paraId="767473F7" w14:textId="77777777" w:rsidR="00686CF8" w:rsidRDefault="00A32311">
      <w:pPr>
        <w:pStyle w:val="Heading2"/>
      </w:pPr>
      <w:bookmarkStart w:id="160" w:name="discussion"/>
      <w:bookmarkEnd w:id="53"/>
      <w:bookmarkEnd w:id="155"/>
      <w:r>
        <w:t>Discussion</w:t>
      </w:r>
    </w:p>
    <w:p w14:paraId="6C91C89C" w14:textId="77777777" w:rsidR="00686CF8" w:rsidRDefault="00A32311">
      <w:pPr>
        <w:numPr>
          <w:ilvl w:val="0"/>
          <w:numId w:val="15"/>
        </w:numPr>
      </w:pPr>
      <w:r>
        <w:t>Elizabeth Wright and Grant Jensen Montage tomography papers</w:t>
      </w:r>
    </w:p>
    <w:p w14:paraId="2FC9E882" w14:textId="77777777" w:rsidR="00686CF8" w:rsidRDefault="00A32311">
      <w:pPr>
        <w:numPr>
          <w:ilvl w:val="0"/>
          <w:numId w:val="15"/>
        </w:numPr>
      </w:pPr>
      <w:r>
        <w:t>Waffle method for higher throughput, automation of fib-milling</w:t>
      </w:r>
    </w:p>
    <w:p w14:paraId="6FE982FD" w14:textId="77777777" w:rsidR="00686CF8" w:rsidRDefault="00A32311">
      <w:pPr>
        <w:numPr>
          <w:ilvl w:val="0"/>
          <w:numId w:val="15"/>
        </w:numPr>
      </w:pPr>
      <w:r>
        <w:t>Throughput and bottlenecks</w:t>
      </w:r>
    </w:p>
    <w:p w14:paraId="6C5313DA" w14:textId="77777777" w:rsidR="00686CF8" w:rsidRDefault="00A32311">
      <w:pPr>
        <w:numPr>
          <w:ilvl w:val="0"/>
          <w:numId w:val="15"/>
        </w:numPr>
      </w:pPr>
      <w:r>
        <w:t>lamella mechanical properties, radiation damage, other ways to to thin?</w:t>
      </w:r>
    </w:p>
    <w:p w14:paraId="4A2D7A6C" w14:textId="77777777" w:rsidR="00686CF8" w:rsidRDefault="00A32311">
      <w:pPr>
        <w:numPr>
          <w:ilvl w:val="0"/>
          <w:numId w:val="15"/>
        </w:numPr>
      </w:pPr>
      <w:r>
        <w:t>eucentric vs fringe free illumination</w:t>
      </w:r>
    </w:p>
    <w:p w14:paraId="4DBE4E2F" w14:textId="77777777" w:rsidR="00686CF8" w:rsidRDefault="00A32311">
      <w:pPr>
        <w:numPr>
          <w:ilvl w:val="0"/>
          <w:numId w:val="15"/>
        </w:numPr>
      </w:pPr>
      <w:r>
        <w:t>Visual proteomics</w:t>
      </w:r>
    </w:p>
    <w:p w14:paraId="18CA4FD2" w14:textId="77777777" w:rsidR="00686CF8" w:rsidRDefault="00A32311">
      <w:pPr>
        <w:numPr>
          <w:ilvl w:val="0"/>
          <w:numId w:val="15"/>
        </w:numPr>
      </w:pPr>
      <w:r>
        <w:t>Granules containing ribosomes?</w:t>
      </w:r>
    </w:p>
    <w:p w14:paraId="2464F09A" w14:textId="77777777" w:rsidR="00686CF8" w:rsidRDefault="00A32311">
      <w:pPr>
        <w:numPr>
          <w:ilvl w:val="0"/>
          <w:numId w:val="15"/>
        </w:numPr>
      </w:pPr>
      <w:r>
        <w:t>Threshold implications (no matches on most images)</w:t>
      </w:r>
    </w:p>
    <w:p w14:paraId="4F6EF818" w14:textId="77777777" w:rsidR="00686CF8" w:rsidRDefault="00A32311">
      <w:pPr>
        <w:numPr>
          <w:ilvl w:val="0"/>
          <w:numId w:val="15"/>
        </w:numPr>
      </w:pPr>
      <w:r>
        <w:t>K3 not linear</w:t>
      </w:r>
    </w:p>
    <w:p w14:paraId="4EEA1D02" w14:textId="77777777" w:rsidR="00686CF8" w:rsidRDefault="00A32311">
      <w:pPr>
        <w:pStyle w:val="Heading2"/>
      </w:pPr>
      <w:bookmarkStart w:id="161" w:name="references"/>
      <w:bookmarkStart w:id="162" w:name="_GoBack"/>
      <w:bookmarkEnd w:id="160"/>
      <w:bookmarkEnd w:id="162"/>
      <w:r>
        <w:t>References</w:t>
      </w:r>
    </w:p>
    <w:p w14:paraId="0667B437" w14:textId="77777777" w:rsidR="00686CF8" w:rsidRDefault="00A32311">
      <w:pPr>
        <w:pStyle w:val="Bibliography"/>
      </w:pPr>
      <w:bookmarkStart w:id="163" w:name="ref-tSXIKPl7"/>
      <w:bookmarkStart w:id="164" w:name="refs"/>
      <w:r>
        <w:t xml:space="preserve">1. </w:t>
      </w:r>
      <w:r>
        <w:tab/>
      </w:r>
      <w:r>
        <w:rPr>
          <w:b/>
          <w:bCs/>
        </w:rPr>
        <w:t>Label-free, normalized quantification of complex mass spectrometry data for proteomic analysis</w:t>
      </w:r>
      <w:r>
        <w:t xml:space="preserve"> Noelle M Griffin, Jingyi Yu, Fred Long, Phil Oh, Sabrina Shore, Yan Li, Jim A Koziol, Jan E Schnitzer </w:t>
      </w:r>
      <w:r>
        <w:rPr>
          <w:i/>
          <w:iCs/>
        </w:rPr>
        <w:t>Nature Biotechnology</w:t>
      </w:r>
      <w:r>
        <w:t xml:space="preserve"> (2010-01) </w:t>
      </w:r>
      <w:hyperlink r:id="rId31">
        <w:r>
          <w:rPr>
            <w:rStyle w:val="Hyperlink"/>
          </w:rPr>
          <w:t>https://doi.org/fshgnc</w:t>
        </w:r>
      </w:hyperlink>
      <w:r>
        <w:t xml:space="preserve"> DOI: </w:t>
      </w:r>
      <w:hyperlink r:id="rId32">
        <w:r>
          <w:rPr>
            <w:rStyle w:val="Hyperlink"/>
          </w:rPr>
          <w:t>10.1038/nbt.1592</w:t>
        </w:r>
      </w:hyperlink>
      <w:r>
        <w:t xml:space="preserve"> · PMID: </w:t>
      </w:r>
      <w:hyperlink r:id="rId33">
        <w:r>
          <w:rPr>
            <w:rStyle w:val="Hyperlink"/>
          </w:rPr>
          <w:t>20010810</w:t>
        </w:r>
      </w:hyperlink>
      <w:r>
        <w:t xml:space="preserve"> · PMCID: </w:t>
      </w:r>
      <w:hyperlink r:id="rId34">
        <w:r>
          <w:rPr>
            <w:rStyle w:val="Hyperlink"/>
          </w:rPr>
          <w:t>PMC2805705</w:t>
        </w:r>
      </w:hyperlink>
    </w:p>
    <w:p w14:paraId="53795754" w14:textId="77777777" w:rsidR="00686CF8" w:rsidRDefault="00A32311">
      <w:pPr>
        <w:pStyle w:val="Bibliography"/>
      </w:pPr>
      <w:bookmarkStart w:id="165" w:name="ref-VBmW7Aot"/>
      <w:bookmarkEnd w:id="163"/>
      <w:r>
        <w:t xml:space="preserve">2. </w:t>
      </w:r>
      <w:r>
        <w:tab/>
      </w:r>
      <w:r>
        <w:rPr>
          <w:b/>
          <w:bCs/>
        </w:rPr>
        <w:t>Fluorescence microscopy</w:t>
      </w:r>
      <w:r>
        <w:t xml:space="preserve"> Jeff W Lichtman, José-Angel Conchello </w:t>
      </w:r>
      <w:r>
        <w:rPr>
          <w:i/>
          <w:iCs/>
        </w:rPr>
        <w:t>Nature Methods</w:t>
      </w:r>
      <w:r>
        <w:t xml:space="preserve"> (2005-11-18) </w:t>
      </w:r>
      <w:hyperlink r:id="rId35">
        <w:r>
          <w:rPr>
            <w:rStyle w:val="Hyperlink"/>
          </w:rPr>
          <w:t>https://doi.org/bbpg4n</w:t>
        </w:r>
      </w:hyperlink>
      <w:r>
        <w:t xml:space="preserve"> DOI: </w:t>
      </w:r>
      <w:hyperlink r:id="rId36">
        <w:r>
          <w:rPr>
            <w:rStyle w:val="Hyperlink"/>
          </w:rPr>
          <w:t>10.1038/nmeth817</w:t>
        </w:r>
      </w:hyperlink>
      <w:r>
        <w:t xml:space="preserve"> · PMID: </w:t>
      </w:r>
      <w:hyperlink r:id="rId37">
        <w:r>
          <w:rPr>
            <w:rStyle w:val="Hyperlink"/>
          </w:rPr>
          <w:t>16299476</w:t>
        </w:r>
      </w:hyperlink>
    </w:p>
    <w:p w14:paraId="711817F1" w14:textId="77777777" w:rsidR="00686CF8" w:rsidRDefault="00A32311">
      <w:pPr>
        <w:pStyle w:val="Bibliography"/>
      </w:pPr>
      <w:bookmarkStart w:id="166" w:name="ref-tGQ6TSUo"/>
      <w:bookmarkEnd w:id="165"/>
      <w:r>
        <w:t xml:space="preserve">3. </w:t>
      </w:r>
      <w:r>
        <w:tab/>
      </w:r>
      <w:r>
        <w:rPr>
          <w:b/>
          <w:bCs/>
        </w:rPr>
        <w:t>A visual approach to proteomics</w:t>
      </w:r>
      <w:r>
        <w:t xml:space="preserve"> Stephan Nickell, Christine Kofler, Andrew P Leis, Wolfgang Baumeister </w:t>
      </w:r>
      <w:r>
        <w:rPr>
          <w:i/>
          <w:iCs/>
        </w:rPr>
        <w:t>Nature Reviews Molecular Cell Biology</w:t>
      </w:r>
      <w:r>
        <w:t xml:space="preserve"> (2006-02-15) </w:t>
      </w:r>
      <w:hyperlink r:id="rId38">
        <w:r>
          <w:rPr>
            <w:rStyle w:val="Hyperlink"/>
          </w:rPr>
          <w:t>https://doi.org/d6d5mq</w:t>
        </w:r>
      </w:hyperlink>
      <w:r>
        <w:t xml:space="preserve"> DOI: </w:t>
      </w:r>
      <w:hyperlink r:id="rId39">
        <w:r>
          <w:rPr>
            <w:rStyle w:val="Hyperlink"/>
          </w:rPr>
          <w:t>10.1038/nrm1861</w:t>
        </w:r>
      </w:hyperlink>
      <w:r>
        <w:t xml:space="preserve"> · PMID: </w:t>
      </w:r>
      <w:hyperlink r:id="rId40">
        <w:r>
          <w:rPr>
            <w:rStyle w:val="Hyperlink"/>
          </w:rPr>
          <w:t>16482091</w:t>
        </w:r>
      </w:hyperlink>
    </w:p>
    <w:p w14:paraId="445B5E01" w14:textId="77777777" w:rsidR="00686CF8" w:rsidRDefault="00A32311">
      <w:pPr>
        <w:pStyle w:val="Bibliography"/>
      </w:pPr>
      <w:bookmarkStart w:id="167" w:name="ref-g8QavfwP"/>
      <w:bookmarkEnd w:id="166"/>
      <w:r>
        <w:t xml:space="preserve">4. </w:t>
      </w:r>
      <w:r>
        <w:tab/>
      </w:r>
      <w:r>
        <w:rPr>
          <w:b/>
          <w:bCs/>
        </w:rPr>
        <w:t>Electron microscopy of frozen hydrated sections of vitreous ice and vitrified biological samples</w:t>
      </w:r>
      <w:r>
        <w:t xml:space="preserve"> AW McDowall, J-J Chang, R Freeman, J Lepault, CA Walter, J Dubochet </w:t>
      </w:r>
      <w:r>
        <w:rPr>
          <w:i/>
          <w:iCs/>
        </w:rPr>
        <w:t>Journal of Microscopy</w:t>
      </w:r>
      <w:r>
        <w:t xml:space="preserve"> (1983-07) </w:t>
      </w:r>
      <w:hyperlink r:id="rId41">
        <w:r>
          <w:rPr>
            <w:rStyle w:val="Hyperlink"/>
          </w:rPr>
          <w:t>https://doi.org/bdnzmv</w:t>
        </w:r>
      </w:hyperlink>
      <w:r>
        <w:t xml:space="preserve"> DOI: </w:t>
      </w:r>
      <w:hyperlink r:id="rId42">
        <w:r>
          <w:rPr>
            <w:rStyle w:val="Hyperlink"/>
          </w:rPr>
          <w:t>10.1111/j.1365-2818.1983.tb04225.x</w:t>
        </w:r>
      </w:hyperlink>
      <w:r>
        <w:t xml:space="preserve"> · PMID: </w:t>
      </w:r>
      <w:hyperlink r:id="rId43">
        <w:r>
          <w:rPr>
            <w:rStyle w:val="Hyperlink"/>
          </w:rPr>
          <w:t>6350598</w:t>
        </w:r>
      </w:hyperlink>
    </w:p>
    <w:p w14:paraId="0032241C" w14:textId="77777777" w:rsidR="00686CF8" w:rsidRDefault="00A32311">
      <w:pPr>
        <w:pStyle w:val="Bibliography"/>
      </w:pPr>
      <w:bookmarkStart w:id="168" w:name="ref-16IhS1Nc4"/>
      <w:bookmarkEnd w:id="167"/>
      <w:r>
        <w:t xml:space="preserve">5. </w:t>
      </w:r>
      <w:r>
        <w:tab/>
      </w:r>
      <w:r>
        <w:rPr>
          <w:b/>
          <w:bCs/>
        </w:rPr>
        <w:t>Opening windows into the cell: focused-ion-beam milling for cryo-electron tomography</w:t>
      </w:r>
      <w:r>
        <w:t xml:space="preserve"> Elizabeth Villa, Miroslava Schaffer, Jürgen M Plitzko, Wolfgang Baumeister </w:t>
      </w:r>
      <w:r>
        <w:rPr>
          <w:i/>
          <w:iCs/>
        </w:rPr>
        <w:t>Current Opinion in Structural Biology</w:t>
      </w:r>
      <w:r>
        <w:t xml:space="preserve"> (2013-10) </w:t>
      </w:r>
      <w:hyperlink r:id="rId44">
        <w:r>
          <w:rPr>
            <w:rStyle w:val="Hyperlink"/>
          </w:rPr>
          <w:t>https://doi.org/f537jp</w:t>
        </w:r>
      </w:hyperlink>
      <w:r>
        <w:t xml:space="preserve"> DOI: </w:t>
      </w:r>
      <w:hyperlink r:id="rId45">
        <w:r>
          <w:rPr>
            <w:rStyle w:val="Hyperlink"/>
          </w:rPr>
          <w:t>10.1016/j.sbi.2013.08.006</w:t>
        </w:r>
      </w:hyperlink>
      <w:r>
        <w:t xml:space="preserve"> · PMID: </w:t>
      </w:r>
      <w:hyperlink r:id="rId46">
        <w:r>
          <w:rPr>
            <w:rStyle w:val="Hyperlink"/>
          </w:rPr>
          <w:t>24090931</w:t>
        </w:r>
      </w:hyperlink>
    </w:p>
    <w:p w14:paraId="1E9FEE30" w14:textId="77777777" w:rsidR="00686CF8" w:rsidRDefault="00A32311">
      <w:pPr>
        <w:pStyle w:val="Bibliography"/>
      </w:pPr>
      <w:bookmarkStart w:id="169" w:name="ref-Rksh2dxu"/>
      <w:bookmarkEnd w:id="168"/>
      <w:r>
        <w:t xml:space="preserve">6. </w:t>
      </w:r>
      <w:r>
        <w:tab/>
      </w:r>
      <w:r>
        <w:rPr>
          <w:b/>
          <w:bCs/>
        </w:rPr>
        <w:t>Electron tomography of cells</w:t>
      </w:r>
      <w:r>
        <w:t xml:space="preserve"> Lu Gan, Grant J Jensen </w:t>
      </w:r>
      <w:r>
        <w:rPr>
          <w:i/>
          <w:iCs/>
        </w:rPr>
        <w:t>Quarterly Reviews of Biophysics</w:t>
      </w:r>
      <w:r>
        <w:t xml:space="preserve"> (2011-11-15) </w:t>
      </w:r>
      <w:hyperlink r:id="rId47">
        <w:r>
          <w:rPr>
            <w:rStyle w:val="Hyperlink"/>
          </w:rPr>
          <w:t>https://doi.org/czj9hr</w:t>
        </w:r>
      </w:hyperlink>
      <w:r>
        <w:t xml:space="preserve"> DOI: </w:t>
      </w:r>
      <w:hyperlink r:id="rId48">
        <w:r>
          <w:rPr>
            <w:rStyle w:val="Hyperlink"/>
          </w:rPr>
          <w:t>10.1017/s0033583511000102</w:t>
        </w:r>
      </w:hyperlink>
      <w:r>
        <w:t xml:space="preserve"> · PMID: </w:t>
      </w:r>
      <w:hyperlink r:id="rId49">
        <w:r>
          <w:rPr>
            <w:rStyle w:val="Hyperlink"/>
          </w:rPr>
          <w:t>22082691</w:t>
        </w:r>
      </w:hyperlink>
    </w:p>
    <w:p w14:paraId="78815AC3" w14:textId="77777777" w:rsidR="00686CF8" w:rsidRDefault="00A32311">
      <w:pPr>
        <w:pStyle w:val="Bibliography"/>
      </w:pPr>
      <w:bookmarkStart w:id="170" w:name="ref-Ynb3IP6I"/>
      <w:bookmarkEnd w:id="169"/>
      <w:r>
        <w:t xml:space="preserve">7. </w:t>
      </w:r>
      <w:r>
        <w:tab/>
      </w:r>
      <w:r>
        <w:rPr>
          <w:b/>
          <w:bCs/>
        </w:rPr>
        <w:t>Single-protein detection in crowded molecular environments in cryo-EM images</w:t>
      </w:r>
      <w:r>
        <w:t xml:space="preserve"> JPeter Rickgauer, Nikolaus Grigorieff, Winfried Denk </w:t>
      </w:r>
      <w:r>
        <w:rPr>
          <w:i/>
          <w:iCs/>
        </w:rPr>
        <w:t>eLife</w:t>
      </w:r>
      <w:r>
        <w:t xml:space="preserve"> (2017-05-03) </w:t>
      </w:r>
      <w:hyperlink r:id="rId50">
        <w:r>
          <w:rPr>
            <w:rStyle w:val="Hyperlink"/>
          </w:rPr>
          <w:t>https://doi.org/gnq4q4</w:t>
        </w:r>
      </w:hyperlink>
      <w:r>
        <w:t xml:space="preserve"> DOI: </w:t>
      </w:r>
      <w:hyperlink r:id="rId51">
        <w:r>
          <w:rPr>
            <w:rStyle w:val="Hyperlink"/>
          </w:rPr>
          <w:t>10.7554/elife.25648</w:t>
        </w:r>
      </w:hyperlink>
      <w:r>
        <w:t xml:space="preserve"> · PMID: </w:t>
      </w:r>
      <w:hyperlink r:id="rId52">
        <w:r>
          <w:rPr>
            <w:rStyle w:val="Hyperlink"/>
          </w:rPr>
          <w:t>28467302</w:t>
        </w:r>
      </w:hyperlink>
      <w:r>
        <w:t xml:space="preserve"> · PMCID: </w:t>
      </w:r>
      <w:hyperlink r:id="rId53">
        <w:r>
          <w:rPr>
            <w:rStyle w:val="Hyperlink"/>
          </w:rPr>
          <w:t>PMC5453696</w:t>
        </w:r>
      </w:hyperlink>
    </w:p>
    <w:p w14:paraId="1583E354" w14:textId="77777777" w:rsidR="00686CF8" w:rsidRDefault="00A32311">
      <w:pPr>
        <w:pStyle w:val="Bibliography"/>
      </w:pPr>
      <w:bookmarkStart w:id="171" w:name="ref-18KGpXYPE"/>
      <w:bookmarkEnd w:id="170"/>
      <w:r>
        <w:t xml:space="preserve">8. </w:t>
      </w:r>
      <w:r>
        <w:tab/>
      </w:r>
      <w:r>
        <w:rPr>
          <w:b/>
          <w:bCs/>
        </w:rPr>
        <w:t>Label-free single-instance protein detection in vitrified cells</w:t>
      </w:r>
      <w:r>
        <w:t xml:space="preserve"> JPeter Rickgauer, Heejun Choi, Jennifer Lippincott-Schwartz, Winfried Denk </w:t>
      </w:r>
      <w:r>
        <w:rPr>
          <w:i/>
          <w:iCs/>
        </w:rPr>
        <w:t>Cold Spring Harbor Laboratory</w:t>
      </w:r>
      <w:r>
        <w:t xml:space="preserve"> (2020-04-24) </w:t>
      </w:r>
      <w:hyperlink r:id="rId54">
        <w:r>
          <w:rPr>
            <w:rStyle w:val="Hyperlink"/>
          </w:rPr>
          <w:t>https://doi.org/gpbjfd</w:t>
        </w:r>
      </w:hyperlink>
      <w:r>
        <w:t xml:space="preserve"> DOI: </w:t>
      </w:r>
      <w:hyperlink r:id="rId55">
        <w:r>
          <w:rPr>
            <w:rStyle w:val="Hyperlink"/>
          </w:rPr>
          <w:t>10.1101/2020.04.22.053868</w:t>
        </w:r>
      </w:hyperlink>
    </w:p>
    <w:p w14:paraId="7FB4C3FC" w14:textId="77777777" w:rsidR="00686CF8" w:rsidRDefault="00A32311">
      <w:pPr>
        <w:pStyle w:val="Bibliography"/>
      </w:pPr>
      <w:bookmarkStart w:id="172" w:name="ref-10bXZuF3G"/>
      <w:bookmarkEnd w:id="171"/>
      <w:r>
        <w:t xml:space="preserve">9. </w:t>
      </w:r>
      <w:r>
        <w:tab/>
      </w:r>
      <w:r>
        <w:rPr>
          <w:b/>
          <w:bCs/>
        </w:rPr>
        <w:t xml:space="preserve">Locating macromolecular assemblies in cells by 2D template matching with </w:t>
      </w:r>
      <w:r w:rsidRPr="00C5500D">
        <w:rPr>
          <w:b/>
          <w:bCs/>
          <w:i/>
          <w:rPrChange w:id="173" w:author="Nikolaus Grigorieff" w:date="2022-05-04T14:14:00Z">
            <w:rPr>
              <w:b/>
              <w:bCs/>
            </w:rPr>
          </w:rPrChange>
        </w:rPr>
        <w:t>cis</w:t>
      </w:r>
      <w:r>
        <w:rPr>
          <w:b/>
          <w:bCs/>
        </w:rPr>
        <w:t>TEM</w:t>
      </w:r>
      <w:r>
        <w:t xml:space="preserve"> Bronwyn A Lucas, Benjamin A Himes, Liang Xue, Timothy Grant, Julia Mahamid, Nikolaus Grigorieff </w:t>
      </w:r>
      <w:r>
        <w:rPr>
          <w:i/>
          <w:iCs/>
        </w:rPr>
        <w:t>eLife</w:t>
      </w:r>
      <w:r>
        <w:t xml:space="preserve"> (2021-06-11) </w:t>
      </w:r>
      <w:hyperlink r:id="rId56">
        <w:r>
          <w:rPr>
            <w:rStyle w:val="Hyperlink"/>
          </w:rPr>
          <w:t>https://doi.org/gkkc49</w:t>
        </w:r>
      </w:hyperlink>
      <w:r>
        <w:t xml:space="preserve"> DOI: </w:t>
      </w:r>
      <w:hyperlink r:id="rId57">
        <w:r>
          <w:rPr>
            <w:rStyle w:val="Hyperlink"/>
          </w:rPr>
          <w:t>10.7554/elife.68946</w:t>
        </w:r>
      </w:hyperlink>
      <w:r>
        <w:t xml:space="preserve"> · PMID: </w:t>
      </w:r>
      <w:hyperlink r:id="rId58">
        <w:r>
          <w:rPr>
            <w:rStyle w:val="Hyperlink"/>
          </w:rPr>
          <w:t>34114559</w:t>
        </w:r>
      </w:hyperlink>
      <w:r>
        <w:t xml:space="preserve"> · PMCID: </w:t>
      </w:r>
      <w:hyperlink r:id="rId59">
        <w:r>
          <w:rPr>
            <w:rStyle w:val="Hyperlink"/>
          </w:rPr>
          <w:t>PMC8219381</w:t>
        </w:r>
      </w:hyperlink>
    </w:p>
    <w:p w14:paraId="54CF9CC5" w14:textId="77777777" w:rsidR="00686CF8" w:rsidRDefault="00A32311">
      <w:pPr>
        <w:pStyle w:val="Bibliography"/>
      </w:pPr>
      <w:bookmarkStart w:id="174" w:name="ref-1B9Vt9eYu"/>
      <w:bookmarkEnd w:id="172"/>
      <w:r>
        <w:t xml:space="preserve">10. </w:t>
      </w:r>
      <w:r>
        <w:tab/>
      </w:r>
      <w:r>
        <w:rPr>
          <w:b/>
          <w:bCs/>
        </w:rPr>
        <w:t>Inhibition of Dihydroorotate Dehydrogenase Overcomes Differentiation Blockade in Acute Myeloid Leukemia</w:t>
      </w:r>
      <w:r>
        <w:t xml:space="preserve"> David B Sykes, Youmna S Kfoury, François E Mercier, Mathias J Wawer, Jason M Law, Mark K Haynes, Timothy A Lewis, Amir Schajnovitz, Esha Jain, Dongjun Lee, … David T Scadden </w:t>
      </w:r>
      <w:r>
        <w:rPr>
          <w:i/>
          <w:iCs/>
        </w:rPr>
        <w:t>Cell</w:t>
      </w:r>
      <w:r>
        <w:t xml:space="preserve"> (2016-09) </w:t>
      </w:r>
      <w:hyperlink r:id="rId60">
        <w:r>
          <w:rPr>
            <w:rStyle w:val="Hyperlink"/>
          </w:rPr>
          <w:t>https://doi.org/f3r5jr</w:t>
        </w:r>
      </w:hyperlink>
      <w:r>
        <w:t xml:space="preserve"> DOI: </w:t>
      </w:r>
      <w:hyperlink r:id="rId61">
        <w:r>
          <w:rPr>
            <w:rStyle w:val="Hyperlink"/>
          </w:rPr>
          <w:t>10.1016/j.cell.2016.08.057</w:t>
        </w:r>
      </w:hyperlink>
      <w:r>
        <w:t xml:space="preserve"> · PMID: </w:t>
      </w:r>
      <w:hyperlink r:id="rId62">
        <w:r>
          <w:rPr>
            <w:rStyle w:val="Hyperlink"/>
          </w:rPr>
          <w:t>27641501</w:t>
        </w:r>
      </w:hyperlink>
      <w:r>
        <w:t xml:space="preserve"> · PMCID: </w:t>
      </w:r>
      <w:hyperlink r:id="rId63">
        <w:r>
          <w:rPr>
            <w:rStyle w:val="Hyperlink"/>
          </w:rPr>
          <w:t>PMC7360335</w:t>
        </w:r>
      </w:hyperlink>
    </w:p>
    <w:p w14:paraId="3BBE2615" w14:textId="77777777" w:rsidR="00686CF8" w:rsidRDefault="00A32311">
      <w:pPr>
        <w:pStyle w:val="Bibliography"/>
      </w:pPr>
      <w:bookmarkStart w:id="175" w:name="ref-gRoY21jY"/>
      <w:bookmarkEnd w:id="174"/>
      <w:r>
        <w:t xml:space="preserve">11. </w:t>
      </w:r>
      <w:r>
        <w:tab/>
      </w:r>
      <w:r>
        <w:rPr>
          <w:b/>
          <w:bCs/>
        </w:rPr>
        <w:t>Hallmarks of ribosomopathies</w:t>
      </w:r>
      <w:r>
        <w:t xml:space="preserve"> Kim R Kampen, Sergey O Sulima, Stijn Vereecke, Kim De Keersmaecker </w:t>
      </w:r>
      <w:r>
        <w:rPr>
          <w:i/>
          <w:iCs/>
        </w:rPr>
        <w:t>Nucleic Acids Research</w:t>
      </w:r>
      <w:r>
        <w:t xml:space="preserve"> (2019-07-27) </w:t>
      </w:r>
      <w:hyperlink r:id="rId64">
        <w:r>
          <w:rPr>
            <w:rStyle w:val="Hyperlink"/>
          </w:rPr>
          <w:t>https://doi.org/gpbjfm</w:t>
        </w:r>
      </w:hyperlink>
      <w:r>
        <w:t xml:space="preserve"> DOI: </w:t>
      </w:r>
      <w:hyperlink r:id="rId65">
        <w:r>
          <w:rPr>
            <w:rStyle w:val="Hyperlink"/>
          </w:rPr>
          <w:t>10.1093/nar/gkz637</w:t>
        </w:r>
      </w:hyperlink>
      <w:r>
        <w:t xml:space="preserve"> · PMID: </w:t>
      </w:r>
      <w:hyperlink r:id="rId66">
        <w:r>
          <w:rPr>
            <w:rStyle w:val="Hyperlink"/>
          </w:rPr>
          <w:t>31350888</w:t>
        </w:r>
      </w:hyperlink>
      <w:r>
        <w:t xml:space="preserve"> · PMCID: </w:t>
      </w:r>
      <w:hyperlink r:id="rId67">
        <w:r>
          <w:rPr>
            <w:rStyle w:val="Hyperlink"/>
          </w:rPr>
          <w:t>PMC7026650</w:t>
        </w:r>
      </w:hyperlink>
    </w:p>
    <w:p w14:paraId="08C7B86B" w14:textId="77777777" w:rsidR="00686CF8" w:rsidRDefault="00A32311">
      <w:pPr>
        <w:pStyle w:val="Bibliography"/>
      </w:pPr>
      <w:bookmarkStart w:id="176" w:name="ref-KAJ7221k"/>
      <w:bookmarkEnd w:id="175"/>
      <w:r>
        <w:t xml:space="preserve">12. </w:t>
      </w:r>
      <w:r>
        <w:tab/>
      </w:r>
      <w:r>
        <w:rPr>
          <w:b/>
          <w:bCs/>
        </w:rPr>
        <w:t>Diagnostic and prognostic implications of ribosomal protein transcript expression patterns in human cancers</w:t>
      </w:r>
      <w:r>
        <w:t xml:space="preserve"> James M Dolezal, Arie P Dash, Edward V Prochownik </w:t>
      </w:r>
      <w:r>
        <w:rPr>
          <w:i/>
          <w:iCs/>
        </w:rPr>
        <w:t>BMC Cancer</w:t>
      </w:r>
      <w:r>
        <w:t xml:space="preserve"> (2018-03-12) </w:t>
      </w:r>
      <w:hyperlink r:id="rId68">
        <w:r>
          <w:rPr>
            <w:rStyle w:val="Hyperlink"/>
          </w:rPr>
          <w:t>https://doi.org/gc87j9</w:t>
        </w:r>
      </w:hyperlink>
      <w:r>
        <w:t xml:space="preserve"> DOI: </w:t>
      </w:r>
      <w:hyperlink r:id="rId69">
        <w:r>
          <w:rPr>
            <w:rStyle w:val="Hyperlink"/>
          </w:rPr>
          <w:t>10.1186/s12885-018-4178-z</w:t>
        </w:r>
      </w:hyperlink>
      <w:r>
        <w:t xml:space="preserve"> · PMID: </w:t>
      </w:r>
      <w:hyperlink r:id="rId70">
        <w:r>
          <w:rPr>
            <w:rStyle w:val="Hyperlink"/>
          </w:rPr>
          <w:t>29530001</w:t>
        </w:r>
      </w:hyperlink>
      <w:r>
        <w:t xml:space="preserve"> · PMCID: </w:t>
      </w:r>
      <w:hyperlink r:id="rId71">
        <w:r>
          <w:rPr>
            <w:rStyle w:val="Hyperlink"/>
          </w:rPr>
          <w:t>PMC5848553</w:t>
        </w:r>
      </w:hyperlink>
    </w:p>
    <w:p w14:paraId="70FA8A9A" w14:textId="77777777" w:rsidR="00686CF8" w:rsidRDefault="00A32311">
      <w:pPr>
        <w:pStyle w:val="Bibliography"/>
      </w:pPr>
      <w:bookmarkStart w:id="177" w:name="ref-MUY42yxp"/>
      <w:bookmarkEnd w:id="176"/>
      <w:r>
        <w:t xml:space="preserve">13. </w:t>
      </w:r>
      <w:r>
        <w:tab/>
      </w:r>
      <w:r w:rsidRPr="00C5500D">
        <w:rPr>
          <w:b/>
          <w:bCs/>
          <w:i/>
          <w:rPrChange w:id="178" w:author="Nikolaus Grigorieff" w:date="2022-05-04T14:14:00Z">
            <w:rPr>
              <w:b/>
              <w:bCs/>
            </w:rPr>
          </w:rPrChange>
        </w:rPr>
        <w:t>cis</w:t>
      </w:r>
      <w:r>
        <w:rPr>
          <w:b/>
          <w:bCs/>
        </w:rPr>
        <w:t>TEM, user-friendly software for single-particle image processing</w:t>
      </w:r>
      <w:r>
        <w:t xml:space="preserve"> Timothy Grant, Alexis Rohou, Nikolaus Grigorieff </w:t>
      </w:r>
      <w:r>
        <w:rPr>
          <w:i/>
          <w:iCs/>
        </w:rPr>
        <w:t>eLife</w:t>
      </w:r>
      <w:r>
        <w:t xml:space="preserve"> (2018-03-07) </w:t>
      </w:r>
      <w:hyperlink r:id="rId72">
        <w:r>
          <w:rPr>
            <w:rStyle w:val="Hyperlink"/>
          </w:rPr>
          <w:t>https://doi.org/gf5cq7</w:t>
        </w:r>
      </w:hyperlink>
      <w:r>
        <w:t xml:space="preserve"> DOI: </w:t>
      </w:r>
      <w:hyperlink r:id="rId73">
        <w:r>
          <w:rPr>
            <w:rStyle w:val="Hyperlink"/>
          </w:rPr>
          <w:t>10.7554/elife.35383</w:t>
        </w:r>
      </w:hyperlink>
      <w:r>
        <w:t xml:space="preserve"> · PMID: </w:t>
      </w:r>
      <w:hyperlink r:id="rId74">
        <w:r>
          <w:rPr>
            <w:rStyle w:val="Hyperlink"/>
          </w:rPr>
          <w:t>29513216</w:t>
        </w:r>
      </w:hyperlink>
      <w:r>
        <w:t xml:space="preserve"> · PMCID: </w:t>
      </w:r>
      <w:hyperlink r:id="rId75">
        <w:r>
          <w:rPr>
            <w:rStyle w:val="Hyperlink"/>
          </w:rPr>
          <w:t>PMC5854467</w:t>
        </w:r>
      </w:hyperlink>
    </w:p>
    <w:p w14:paraId="56A43CD1" w14:textId="77777777" w:rsidR="00686CF8" w:rsidRDefault="00A32311">
      <w:pPr>
        <w:pStyle w:val="Bibliography"/>
      </w:pPr>
      <w:bookmarkStart w:id="179" w:name="ref-1G4Y94qCy"/>
      <w:bookmarkEnd w:id="177"/>
      <w:r>
        <w:t xml:space="preserve">14. </w:t>
      </w:r>
      <w:r>
        <w:tab/>
      </w:r>
      <w:r>
        <w:rPr>
          <w:b/>
          <w:bCs/>
        </w:rPr>
        <w:t>Measuring the optimal exposure for single particle cryo-EM using a 2.6 Å reconstruction of rotavirus VP6</w:t>
      </w:r>
      <w:r>
        <w:t xml:space="preserve"> Timothy Grant, Nikolaus Grigorieff </w:t>
      </w:r>
      <w:r>
        <w:rPr>
          <w:i/>
          <w:iCs/>
        </w:rPr>
        <w:t>eLife</w:t>
      </w:r>
      <w:r>
        <w:t xml:space="preserve"> (2015-05-29) </w:t>
      </w:r>
      <w:hyperlink r:id="rId76">
        <w:r>
          <w:rPr>
            <w:rStyle w:val="Hyperlink"/>
          </w:rPr>
          <w:t>https://doi.org/gf5cm7</w:t>
        </w:r>
      </w:hyperlink>
      <w:r>
        <w:t xml:space="preserve"> DOI: </w:t>
      </w:r>
      <w:hyperlink r:id="rId77">
        <w:r>
          <w:rPr>
            <w:rStyle w:val="Hyperlink"/>
          </w:rPr>
          <w:t>10.7554/elife.06980</w:t>
        </w:r>
      </w:hyperlink>
      <w:r>
        <w:t xml:space="preserve"> · PMID: </w:t>
      </w:r>
      <w:hyperlink r:id="rId78">
        <w:r>
          <w:rPr>
            <w:rStyle w:val="Hyperlink"/>
          </w:rPr>
          <w:t>26023829</w:t>
        </w:r>
      </w:hyperlink>
      <w:r>
        <w:t xml:space="preserve"> · PMCID: </w:t>
      </w:r>
      <w:hyperlink r:id="rId79">
        <w:r>
          <w:rPr>
            <w:rStyle w:val="Hyperlink"/>
          </w:rPr>
          <w:t>PMC4471936</w:t>
        </w:r>
      </w:hyperlink>
    </w:p>
    <w:p w14:paraId="75BDF5F7" w14:textId="77777777" w:rsidR="00686CF8" w:rsidRDefault="00A32311">
      <w:pPr>
        <w:pStyle w:val="Bibliography"/>
      </w:pPr>
      <w:bookmarkStart w:id="180" w:name="ref-n43f3Sqs"/>
      <w:bookmarkEnd w:id="179"/>
      <w:r>
        <w:t xml:space="preserve">15. </w:t>
      </w:r>
      <w:r>
        <w:tab/>
      </w:r>
      <w:r>
        <w:rPr>
          <w:b/>
          <w:bCs/>
        </w:rPr>
        <w:t>CTFFIND4: Fast and accurate defocus estimation from electron micrographs</w:t>
      </w:r>
      <w:r>
        <w:t xml:space="preserve"> Alexis Rohou, Nikolaus Grigorieff </w:t>
      </w:r>
      <w:r>
        <w:rPr>
          <w:i/>
          <w:iCs/>
        </w:rPr>
        <w:t>Journal of Structural Biology</w:t>
      </w:r>
      <w:r>
        <w:t xml:space="preserve"> (2015-11) </w:t>
      </w:r>
      <w:hyperlink r:id="rId80">
        <w:r>
          <w:rPr>
            <w:rStyle w:val="Hyperlink"/>
          </w:rPr>
          <w:t>https://doi.org/f7xzgv</w:t>
        </w:r>
      </w:hyperlink>
      <w:r>
        <w:t xml:space="preserve"> DOI: </w:t>
      </w:r>
      <w:hyperlink r:id="rId81">
        <w:r>
          <w:rPr>
            <w:rStyle w:val="Hyperlink"/>
          </w:rPr>
          <w:t>10.1016/j.jsb.2015.08.008</w:t>
        </w:r>
      </w:hyperlink>
      <w:r>
        <w:t xml:space="preserve"> · PMID: </w:t>
      </w:r>
      <w:hyperlink r:id="rId82">
        <w:r>
          <w:rPr>
            <w:rStyle w:val="Hyperlink"/>
          </w:rPr>
          <w:t>26278980</w:t>
        </w:r>
      </w:hyperlink>
      <w:r>
        <w:t xml:space="preserve"> · PMCID: </w:t>
      </w:r>
      <w:hyperlink r:id="rId83">
        <w:r>
          <w:rPr>
            <w:rStyle w:val="Hyperlink"/>
          </w:rPr>
          <w:t>PMC6760662</w:t>
        </w:r>
      </w:hyperlink>
    </w:p>
    <w:p w14:paraId="1391EEFB" w14:textId="77777777" w:rsidR="00686CF8" w:rsidRDefault="00A32311">
      <w:pPr>
        <w:pStyle w:val="Bibliography"/>
      </w:pPr>
      <w:bookmarkStart w:id="181" w:name="ref-q2PSamkS"/>
      <w:bookmarkEnd w:id="180"/>
      <w:r>
        <w:t xml:space="preserve">16. </w:t>
      </w:r>
      <w:r>
        <w:tab/>
      </w:r>
      <w:r>
        <w:rPr>
          <w:b/>
          <w:bCs/>
        </w:rPr>
        <w:t>Cryo-TEM simulations of amorphous radiation-sensitive samples using multislice wave propagation</w:t>
      </w:r>
      <w:r>
        <w:t xml:space="preserve"> Benjamin Himes, Nikolaus Grigorieff </w:t>
      </w:r>
      <w:r>
        <w:rPr>
          <w:i/>
          <w:iCs/>
        </w:rPr>
        <w:t>IUCrJ</w:t>
      </w:r>
      <w:r>
        <w:t xml:space="preserve"> (2021-09-30) </w:t>
      </w:r>
      <w:hyperlink r:id="rId84">
        <w:r>
          <w:rPr>
            <w:rStyle w:val="Hyperlink"/>
          </w:rPr>
          <w:t>https://doi.org/gpzs9r</w:t>
        </w:r>
      </w:hyperlink>
      <w:r>
        <w:t xml:space="preserve"> DOI: </w:t>
      </w:r>
      <w:hyperlink r:id="rId85">
        <w:r>
          <w:rPr>
            <w:rStyle w:val="Hyperlink"/>
          </w:rPr>
          <w:t>10.1107/s2052252521008538</w:t>
        </w:r>
      </w:hyperlink>
      <w:r>
        <w:t xml:space="preserve"> · PMID: </w:t>
      </w:r>
      <w:hyperlink r:id="rId86">
        <w:r>
          <w:rPr>
            <w:rStyle w:val="Hyperlink"/>
          </w:rPr>
          <w:t>34804546</w:t>
        </w:r>
      </w:hyperlink>
      <w:r>
        <w:t xml:space="preserve"> · PMCID: </w:t>
      </w:r>
      <w:hyperlink r:id="rId87">
        <w:r>
          <w:rPr>
            <w:rStyle w:val="Hyperlink"/>
          </w:rPr>
          <w:t>PMC8562658</w:t>
        </w:r>
      </w:hyperlink>
    </w:p>
    <w:p w14:paraId="6089DC89" w14:textId="77777777" w:rsidR="00686CF8" w:rsidRDefault="00A32311">
      <w:pPr>
        <w:pStyle w:val="Bibliography"/>
      </w:pPr>
      <w:bookmarkStart w:id="182" w:name="ref-stvWEJeu"/>
      <w:bookmarkEnd w:id="181"/>
      <w:r>
        <w:t xml:space="preserve">17. </w:t>
      </w:r>
      <w:r>
        <w:tab/>
      </w:r>
      <w:r>
        <w:rPr>
          <w:b/>
          <w:bCs/>
        </w:rPr>
        <w:t>scikit-image: image processing in Python</w:t>
      </w:r>
      <w:r>
        <w:t xml:space="preserve"> Stéfan van der Walt, Johannes L Schönberger, Juan Nunez-Iglesias, François Boulogne, Joshua D Warner, Neil Yager, Emmanuelle Gouillart, Tony Yu </w:t>
      </w:r>
      <w:r>
        <w:rPr>
          <w:i/>
          <w:iCs/>
        </w:rPr>
        <w:t>PeerJ</w:t>
      </w:r>
      <w:r>
        <w:t xml:space="preserve"> (2014-06-19) </w:t>
      </w:r>
      <w:hyperlink r:id="rId88">
        <w:r>
          <w:rPr>
            <w:rStyle w:val="Hyperlink"/>
          </w:rPr>
          <w:t>https://doi.org/gftp3s</w:t>
        </w:r>
      </w:hyperlink>
      <w:r>
        <w:t xml:space="preserve"> DOI: </w:t>
      </w:r>
      <w:hyperlink r:id="rId89">
        <w:r>
          <w:rPr>
            <w:rStyle w:val="Hyperlink"/>
          </w:rPr>
          <w:t>10.7717/peerj.453</w:t>
        </w:r>
      </w:hyperlink>
      <w:r>
        <w:t xml:space="preserve"> · PMID: </w:t>
      </w:r>
      <w:hyperlink r:id="rId90">
        <w:r>
          <w:rPr>
            <w:rStyle w:val="Hyperlink"/>
          </w:rPr>
          <w:t>25024921</w:t>
        </w:r>
      </w:hyperlink>
      <w:r>
        <w:t xml:space="preserve"> · PMCID: </w:t>
      </w:r>
      <w:hyperlink r:id="rId91">
        <w:r>
          <w:rPr>
            <w:rStyle w:val="Hyperlink"/>
          </w:rPr>
          <w:t>PMC4081273</w:t>
        </w:r>
      </w:hyperlink>
    </w:p>
    <w:p w14:paraId="23DE6D4E" w14:textId="77777777" w:rsidR="00686CF8" w:rsidRDefault="00A32311">
      <w:pPr>
        <w:pStyle w:val="Bibliography"/>
      </w:pPr>
      <w:bookmarkStart w:id="183" w:name="ref-8Miti2Gz"/>
      <w:bookmarkEnd w:id="182"/>
      <w:r>
        <w:t xml:space="preserve">18. </w:t>
      </w:r>
      <w:r>
        <w:tab/>
      </w:r>
      <w:r>
        <w:rPr>
          <w:b/>
          <w:bCs/>
        </w:rPr>
        <w:t>SciPy 1.0: fundamental algorithms for scientific computing in Python</w:t>
      </w:r>
      <w:r>
        <w:t xml:space="preserve"> Pauli Virtanen, Ralf Gommers, Travis E Oliphant, Matt Haberland, Tyler Reddy, David Cournapeau, Evgeni Burovski, Pearu Peterson, Warren Weckesser, Jonathan Bright, …  </w:t>
      </w:r>
      <w:r>
        <w:rPr>
          <w:i/>
          <w:iCs/>
        </w:rPr>
        <w:t>Nature Methods</w:t>
      </w:r>
      <w:r>
        <w:t xml:space="preserve"> (2020-02-03) </w:t>
      </w:r>
      <w:hyperlink r:id="rId92">
        <w:r>
          <w:rPr>
            <w:rStyle w:val="Hyperlink"/>
          </w:rPr>
          <w:t>https://doi.org/ggj45f</w:t>
        </w:r>
      </w:hyperlink>
      <w:r>
        <w:t xml:space="preserve"> DOI: </w:t>
      </w:r>
      <w:hyperlink r:id="rId93">
        <w:r>
          <w:rPr>
            <w:rStyle w:val="Hyperlink"/>
          </w:rPr>
          <w:t>10.1038/s41592-019-0686-2</w:t>
        </w:r>
      </w:hyperlink>
      <w:r>
        <w:t xml:space="preserve"> · PMID: </w:t>
      </w:r>
      <w:hyperlink r:id="rId94">
        <w:r>
          <w:rPr>
            <w:rStyle w:val="Hyperlink"/>
          </w:rPr>
          <w:t>32015543</w:t>
        </w:r>
      </w:hyperlink>
      <w:r>
        <w:t xml:space="preserve"> · PMCID: </w:t>
      </w:r>
      <w:hyperlink r:id="rId95">
        <w:r>
          <w:rPr>
            <w:rStyle w:val="Hyperlink"/>
          </w:rPr>
          <w:t>PMC7056644</w:t>
        </w:r>
      </w:hyperlink>
    </w:p>
    <w:p w14:paraId="271414A4" w14:textId="77777777" w:rsidR="00686CF8" w:rsidRDefault="00A32311">
      <w:pPr>
        <w:pStyle w:val="Bibliography"/>
      </w:pPr>
      <w:bookmarkStart w:id="184" w:name="ref-cYCuuZxG"/>
      <w:bookmarkEnd w:id="183"/>
      <w:r>
        <w:t xml:space="preserve">19. </w:t>
      </w:r>
      <w:r>
        <w:tab/>
      </w:r>
      <w:r>
        <w:rPr>
          <w:b/>
          <w:bCs/>
        </w:rPr>
        <w:t>&lt;scp&gt;UCSF ChimeraX&lt;/scp&gt; : Structure visualization for researchers, educators, and developers</w:t>
      </w:r>
      <w:r>
        <w:t xml:space="preserve"> Eric F Pettersen, Thomas D Goddard, Conrad C Huang, Elaine C Meng, Gregory S Couch, Tristan I Croll, John H Morris, Thomas E Ferrin </w:t>
      </w:r>
      <w:r>
        <w:rPr>
          <w:i/>
          <w:iCs/>
        </w:rPr>
        <w:t>Protein Science</w:t>
      </w:r>
      <w:r>
        <w:t xml:space="preserve"> (2020-10-22) </w:t>
      </w:r>
      <w:hyperlink r:id="rId96">
        <w:r>
          <w:rPr>
            <w:rStyle w:val="Hyperlink"/>
          </w:rPr>
          <w:t>https://doi.org/ghr6mn</w:t>
        </w:r>
      </w:hyperlink>
      <w:r>
        <w:t xml:space="preserve"> DOI: </w:t>
      </w:r>
      <w:hyperlink r:id="rId97">
        <w:r>
          <w:rPr>
            <w:rStyle w:val="Hyperlink"/>
          </w:rPr>
          <w:t>10.1002/pro.3943</w:t>
        </w:r>
      </w:hyperlink>
      <w:r>
        <w:t xml:space="preserve"> · PMID: </w:t>
      </w:r>
      <w:hyperlink r:id="rId98">
        <w:r>
          <w:rPr>
            <w:rStyle w:val="Hyperlink"/>
          </w:rPr>
          <w:t>32881101</w:t>
        </w:r>
      </w:hyperlink>
      <w:r>
        <w:t xml:space="preserve"> · PMCID: </w:t>
      </w:r>
      <w:hyperlink r:id="rId99">
        <w:r>
          <w:rPr>
            <w:rStyle w:val="Hyperlink"/>
          </w:rPr>
          <w:t>PMC7737788</w:t>
        </w:r>
      </w:hyperlink>
    </w:p>
    <w:p w14:paraId="4868A01C" w14:textId="77777777" w:rsidR="00686CF8" w:rsidRDefault="00A32311">
      <w:pPr>
        <w:pStyle w:val="Bibliography"/>
      </w:pPr>
      <w:bookmarkStart w:id="185" w:name="ref-sbkam02a"/>
      <w:bookmarkEnd w:id="184"/>
      <w:r>
        <w:t xml:space="preserve">20. </w:t>
      </w:r>
      <w:r>
        <w:tab/>
      </w:r>
      <w:r>
        <w:rPr>
          <w:b/>
          <w:bCs/>
        </w:rPr>
        <w:t>Protein Synthesis in the Developing Neocortex at Near-Atomic Resolution Reveals Ebp1-Mediated Neuronal Proteostasis at the 60S Tunnel Exit</w:t>
      </w:r>
      <w:r>
        <w:t xml:space="preserve"> Matthew L Kraushar, Ferdinand Krupp, Dermot Harnett, Paul Turko, Mateusz C Ambrozkiewicz, Thiemo Sprink, Koshi Imami, Manuel Günnigmann, Ulrike Zinnall, Carlos H Vieira-Vieira, … Christian MT Spahn </w:t>
      </w:r>
      <w:r>
        <w:rPr>
          <w:i/>
          <w:iCs/>
        </w:rPr>
        <w:t>Molecular Cell</w:t>
      </w:r>
      <w:r>
        <w:t xml:space="preserve"> (2021-01) </w:t>
      </w:r>
      <w:hyperlink r:id="rId100">
        <w:r>
          <w:rPr>
            <w:rStyle w:val="Hyperlink"/>
          </w:rPr>
          <w:t>https://doi.org/gh7d72</w:t>
        </w:r>
      </w:hyperlink>
      <w:r>
        <w:t xml:space="preserve"> DOI: </w:t>
      </w:r>
      <w:hyperlink r:id="rId101">
        <w:r>
          <w:rPr>
            <w:rStyle w:val="Hyperlink"/>
          </w:rPr>
          <w:t>10.1016/j.molcel.2020.11.037</w:t>
        </w:r>
      </w:hyperlink>
      <w:r>
        <w:t xml:space="preserve"> · PMID: </w:t>
      </w:r>
      <w:hyperlink r:id="rId102">
        <w:r>
          <w:rPr>
            <w:rStyle w:val="Hyperlink"/>
          </w:rPr>
          <w:t>33357414</w:t>
        </w:r>
      </w:hyperlink>
      <w:r>
        <w:t xml:space="preserve"> · PMCID: </w:t>
      </w:r>
      <w:hyperlink r:id="rId103">
        <w:r>
          <w:rPr>
            <w:rStyle w:val="Hyperlink"/>
          </w:rPr>
          <w:t>PMC8163098</w:t>
        </w:r>
      </w:hyperlink>
    </w:p>
    <w:p w14:paraId="70D3256A" w14:textId="77777777" w:rsidR="00686CF8" w:rsidRDefault="00A32311">
      <w:pPr>
        <w:pStyle w:val="Bibliography"/>
      </w:pPr>
      <w:bookmarkStart w:id="186" w:name="ref-APSL9LmU"/>
      <w:bookmarkEnd w:id="185"/>
      <w:r>
        <w:t xml:space="preserve">21. </w:t>
      </w:r>
      <w:r>
        <w:tab/>
      </w:r>
      <w:r>
        <w:rPr>
          <w:b/>
          <w:bCs/>
        </w:rPr>
        <w:t>High-quality, high-throughput cryo-electron microscopy data collection via beam tilt and astigmatism-free beam-image shift</w:t>
      </w:r>
      <w:r>
        <w:t xml:space="preserve"> Chunling Wu, Xiaojun Huang, Jing Cheng, Dongjie Zhu, Xinzheng Zhang </w:t>
      </w:r>
      <w:r>
        <w:rPr>
          <w:i/>
          <w:iCs/>
        </w:rPr>
        <w:t>Journal of Structural Biology</w:t>
      </w:r>
      <w:r>
        <w:t xml:space="preserve"> (2019-12) </w:t>
      </w:r>
      <w:hyperlink r:id="rId104">
        <w:r>
          <w:rPr>
            <w:rStyle w:val="Hyperlink"/>
          </w:rPr>
          <w:t>https://doi.org/gp2nq9</w:t>
        </w:r>
      </w:hyperlink>
      <w:r>
        <w:t xml:space="preserve"> DOI: </w:t>
      </w:r>
      <w:hyperlink r:id="rId105">
        <w:r>
          <w:rPr>
            <w:rStyle w:val="Hyperlink"/>
          </w:rPr>
          <w:t>10.1016/j.jsb.2019.09.013</w:t>
        </w:r>
      </w:hyperlink>
      <w:r>
        <w:t xml:space="preserve"> · PMID: </w:t>
      </w:r>
      <w:hyperlink r:id="rId106">
        <w:r>
          <w:rPr>
            <w:rStyle w:val="Hyperlink"/>
          </w:rPr>
          <w:t>31562921</w:t>
        </w:r>
      </w:hyperlink>
    </w:p>
    <w:p w14:paraId="6F4F4C24" w14:textId="77777777" w:rsidR="00686CF8" w:rsidRDefault="00A32311">
      <w:pPr>
        <w:pStyle w:val="Bibliography"/>
      </w:pPr>
      <w:bookmarkStart w:id="187" w:name="ref-xE2EhAcH"/>
      <w:bookmarkEnd w:id="186"/>
      <w:r>
        <w:t xml:space="preserve">22. </w:t>
      </w:r>
      <w:r>
        <w:tab/>
      </w:r>
      <w:r>
        <w:rPr>
          <w:b/>
          <w:bCs/>
        </w:rPr>
        <w:t>THE DEVELOPMENT OF NEUTROPHILIC POLYMORPHONUCLEAR LEUKOCYTES IN HUMAN BONE MARROW</w:t>
      </w:r>
      <w:r>
        <w:t xml:space="preserve"> Dorothy Ford Bainton, Joan L Ullyot, Marilyn G Farquhar </w:t>
      </w:r>
      <w:r>
        <w:rPr>
          <w:i/>
          <w:iCs/>
        </w:rPr>
        <w:t>Journal of Experimental Medicine</w:t>
      </w:r>
      <w:r>
        <w:t xml:space="preserve"> (1971-10-01) </w:t>
      </w:r>
      <w:hyperlink r:id="rId107">
        <w:r>
          <w:rPr>
            <w:rStyle w:val="Hyperlink"/>
          </w:rPr>
          <w:t>https://doi.org/chkbcm</w:t>
        </w:r>
      </w:hyperlink>
      <w:r>
        <w:t xml:space="preserve"> DOI: </w:t>
      </w:r>
      <w:hyperlink r:id="rId108">
        <w:r>
          <w:rPr>
            <w:rStyle w:val="Hyperlink"/>
          </w:rPr>
          <w:t>10.1084/jem.134.4.907</w:t>
        </w:r>
      </w:hyperlink>
      <w:r>
        <w:t xml:space="preserve"> · PMID: </w:t>
      </w:r>
      <w:hyperlink r:id="rId109">
        <w:r>
          <w:rPr>
            <w:rStyle w:val="Hyperlink"/>
          </w:rPr>
          <w:t>4106490</w:t>
        </w:r>
      </w:hyperlink>
      <w:r>
        <w:t xml:space="preserve"> · PMCID: </w:t>
      </w:r>
      <w:hyperlink r:id="rId110">
        <w:r>
          <w:rPr>
            <w:rStyle w:val="Hyperlink"/>
          </w:rPr>
          <w:t>PMC2138991</w:t>
        </w:r>
      </w:hyperlink>
    </w:p>
    <w:p w14:paraId="5028EC00" w14:textId="77777777" w:rsidR="00686CF8" w:rsidRDefault="00A32311">
      <w:pPr>
        <w:pStyle w:val="Bibliography"/>
      </w:pPr>
      <w:bookmarkStart w:id="188" w:name="ref-17IP4Lhz1"/>
      <w:bookmarkEnd w:id="187"/>
      <w:r>
        <w:t xml:space="preserve">23. </w:t>
      </w:r>
      <w:r>
        <w:tab/>
      </w:r>
      <w:r>
        <w:rPr>
          <w:b/>
          <w:bCs/>
        </w:rPr>
        <w:t>Routine determination of ice thickness for cryo-EM grids</w:t>
      </w:r>
      <w:r>
        <w:t xml:space="preserve"> William J Rice, Anchi Cheng, Alex J Noble, Edward T Eng, Laura Y Kim, Bridget Carragher, Clinton S Potter </w:t>
      </w:r>
      <w:r>
        <w:rPr>
          <w:i/>
          <w:iCs/>
        </w:rPr>
        <w:t>Journal of Structural Biology</w:t>
      </w:r>
      <w:r>
        <w:t xml:space="preserve"> (2018-10) </w:t>
      </w:r>
      <w:hyperlink r:id="rId111">
        <w:r>
          <w:rPr>
            <w:rStyle w:val="Hyperlink"/>
          </w:rPr>
          <w:t>https://doi.org/gfbpj2</w:t>
        </w:r>
      </w:hyperlink>
      <w:r>
        <w:t xml:space="preserve"> DOI: </w:t>
      </w:r>
      <w:hyperlink r:id="rId112">
        <w:r>
          <w:rPr>
            <w:rStyle w:val="Hyperlink"/>
          </w:rPr>
          <w:t>10.1016/j.jsb.2018.06.007</w:t>
        </w:r>
      </w:hyperlink>
      <w:r>
        <w:t xml:space="preserve"> · PMID: </w:t>
      </w:r>
      <w:hyperlink r:id="rId113">
        <w:r>
          <w:rPr>
            <w:rStyle w:val="Hyperlink"/>
          </w:rPr>
          <w:t>29981485</w:t>
        </w:r>
      </w:hyperlink>
      <w:r>
        <w:t xml:space="preserve"> · PMCID: </w:t>
      </w:r>
      <w:hyperlink r:id="rId114">
        <w:r>
          <w:rPr>
            <w:rStyle w:val="Hyperlink"/>
          </w:rPr>
          <w:t>PMC6119488</w:t>
        </w:r>
      </w:hyperlink>
    </w:p>
    <w:p w14:paraId="4CF29DA2" w14:textId="77777777" w:rsidR="00686CF8" w:rsidRDefault="00A32311">
      <w:pPr>
        <w:pStyle w:val="Bibliography"/>
      </w:pPr>
      <w:bookmarkStart w:id="189" w:name="ref-hr3dyUeI"/>
      <w:bookmarkEnd w:id="188"/>
      <w:r>
        <w:t xml:space="preserve">24. </w:t>
      </w:r>
      <w:r>
        <w:tab/>
      </w:r>
      <w:r>
        <w:rPr>
          <w:b/>
          <w:bCs/>
        </w:rPr>
        <w:t>Optimized cryo-focused ion beam sample preparation aimed at in situ structural studies of membrane proteins</w:t>
      </w:r>
      <w:r>
        <w:t xml:space="preserve"> Miroslava Schaffer, Julia Mahamid, Benjamin D Engel, Tim Laugks, Wolfgang Baumeister, Jürgen M Plitzko </w:t>
      </w:r>
      <w:r>
        <w:rPr>
          <w:i/>
          <w:iCs/>
        </w:rPr>
        <w:t>Journal of Structural Biology</w:t>
      </w:r>
      <w:r>
        <w:t xml:space="preserve"> (2017-02) </w:t>
      </w:r>
      <w:hyperlink r:id="rId115">
        <w:r>
          <w:rPr>
            <w:rStyle w:val="Hyperlink"/>
          </w:rPr>
          <w:t>https://doi.org/f9qfr6</w:t>
        </w:r>
      </w:hyperlink>
      <w:r>
        <w:t xml:space="preserve"> DOI: </w:t>
      </w:r>
      <w:hyperlink r:id="rId116">
        <w:r>
          <w:rPr>
            <w:rStyle w:val="Hyperlink"/>
          </w:rPr>
          <w:t>10.1016/j.jsb.2016.07.010</w:t>
        </w:r>
      </w:hyperlink>
      <w:r>
        <w:t xml:space="preserve"> · PMID: </w:t>
      </w:r>
      <w:hyperlink r:id="rId117">
        <w:r>
          <w:rPr>
            <w:rStyle w:val="Hyperlink"/>
          </w:rPr>
          <w:t>27444390</w:t>
        </w:r>
      </w:hyperlink>
    </w:p>
    <w:p w14:paraId="12961D55" w14:textId="77777777" w:rsidR="00686CF8" w:rsidRDefault="00A32311">
      <w:pPr>
        <w:pStyle w:val="Bibliography"/>
      </w:pPr>
      <w:bookmarkStart w:id="190" w:name="ref-cie13Q8F"/>
      <w:bookmarkEnd w:id="189"/>
      <w:r>
        <w:t xml:space="preserve">25. </w:t>
      </w:r>
      <w:r>
        <w:tab/>
      </w:r>
      <w:r>
        <w:rPr>
          <w:b/>
          <w:bCs/>
        </w:rPr>
        <w:t>Circularization of mRNA by eukaryotic translation initiation factors.</w:t>
      </w:r>
      <w:r>
        <w:t xml:space="preserve"> SE Wells, PE Hillner, RD Vale, AB Sachs </w:t>
      </w:r>
      <w:r>
        <w:rPr>
          <w:i/>
          <w:iCs/>
        </w:rPr>
        <w:t>Molecular cell</w:t>
      </w:r>
      <w:r>
        <w:t xml:space="preserve"> (1998-07) </w:t>
      </w:r>
      <w:hyperlink r:id="rId118">
        <w:r>
          <w:rPr>
            <w:rStyle w:val="Hyperlink"/>
          </w:rPr>
          <w:t>https://www.ncbi.nlm.nih.gov/pubmed/9702200</w:t>
        </w:r>
      </w:hyperlink>
      <w:r>
        <w:t xml:space="preserve"> DOI: </w:t>
      </w:r>
      <w:hyperlink r:id="rId119">
        <w:r>
          <w:rPr>
            <w:rStyle w:val="Hyperlink"/>
          </w:rPr>
          <w:t>10.1016/s1097-2765(00)80122-7</w:t>
        </w:r>
      </w:hyperlink>
      <w:r>
        <w:t xml:space="preserve"> · PMID: </w:t>
      </w:r>
      <w:hyperlink r:id="rId120">
        <w:r>
          <w:rPr>
            <w:rStyle w:val="Hyperlink"/>
          </w:rPr>
          <w:t>9702200</w:t>
        </w:r>
      </w:hyperlink>
      <w:bookmarkEnd w:id="161"/>
      <w:bookmarkEnd w:id="164"/>
      <w:bookmarkEnd w:id="190"/>
    </w:p>
    <w:sectPr w:rsidR="00686CF8" w:rsidSect="00A323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Nikolaus Grigorieff" w:date="2022-05-04T15:24:00Z" w:initials="NG">
    <w:p w14:paraId="58119C9E" w14:textId="77777777" w:rsidR="00CE5C45" w:rsidRDefault="00CE5C45">
      <w:pPr>
        <w:pStyle w:val="CommentText"/>
      </w:pPr>
      <w:r>
        <w:rPr>
          <w:rStyle w:val="CommentReference"/>
        </w:rPr>
        <w:annotationRef/>
      </w:r>
      <w:r>
        <w:t>How are these calculated?</w:t>
      </w:r>
    </w:p>
  </w:comment>
  <w:comment w:id="46" w:author="Nikolaus Grigorieff" w:date="2022-05-04T15:24:00Z" w:initials="NG">
    <w:p w14:paraId="36B24D77" w14:textId="77777777" w:rsidR="00CE5C45" w:rsidRDefault="00CE5C45">
      <w:pPr>
        <w:pStyle w:val="CommentText"/>
      </w:pPr>
      <w:r>
        <w:rPr>
          <w:rStyle w:val="CommentReference"/>
        </w:rPr>
        <w:annotationRef/>
      </w:r>
      <w:r>
        <w:t>This seems to be undefined in terms of the di values because on could add an arbitrary constant to all di values without changing the result of the sum. How is this problem resolved in the least-squares minimization?</w:t>
      </w:r>
    </w:p>
  </w:comment>
  <w:comment w:id="158" w:author="Nikolaus Grigorieff" w:date="2022-05-05T11:25:00Z" w:initials="NG">
    <w:p w14:paraId="76AB4656" w14:textId="2AEC6B66" w:rsidR="0025668F" w:rsidRDefault="0025668F">
      <w:pPr>
        <w:pStyle w:val="CommentText"/>
      </w:pPr>
      <w:r>
        <w:rPr>
          <w:rStyle w:val="CommentReference"/>
        </w:rPr>
        <w:annotationRef/>
      </w:r>
      <w:r>
        <w:t>More than what?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19C9E" w15:done="0"/>
  <w15:commentEx w15:paraId="36B24D77" w15:done="0"/>
  <w15:commentEx w15:paraId="76AB465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D487E" w14:textId="77777777" w:rsidR="00B52028" w:rsidRDefault="00B52028">
      <w:pPr>
        <w:spacing w:before="0" w:after="0" w:line="240" w:lineRule="auto"/>
      </w:pPr>
      <w:r>
        <w:separator/>
      </w:r>
    </w:p>
  </w:endnote>
  <w:endnote w:type="continuationSeparator" w:id="0">
    <w:p w14:paraId="2A125354" w14:textId="77777777" w:rsidR="00B52028" w:rsidRDefault="00B520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18F40" w14:textId="77777777" w:rsidR="00B52028" w:rsidRDefault="00B52028">
      <w:r>
        <w:separator/>
      </w:r>
    </w:p>
  </w:footnote>
  <w:footnote w:type="continuationSeparator" w:id="0">
    <w:p w14:paraId="3B958356" w14:textId="77777777" w:rsidR="00B52028" w:rsidRDefault="00B52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66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06F0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6F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92C8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3AF4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A00F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048B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6457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3C38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441D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86F3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EB0FA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aus Grigorieff">
    <w15:presenceInfo w15:providerId="None" w15:userId="Nikolaus Grigori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F8"/>
    <w:rsid w:val="00043D01"/>
    <w:rsid w:val="00092B3F"/>
    <w:rsid w:val="0025668F"/>
    <w:rsid w:val="002B3D2A"/>
    <w:rsid w:val="002D6FCE"/>
    <w:rsid w:val="002E70AC"/>
    <w:rsid w:val="002E7584"/>
    <w:rsid w:val="00375BD5"/>
    <w:rsid w:val="004753CC"/>
    <w:rsid w:val="005444C5"/>
    <w:rsid w:val="00686CF8"/>
    <w:rsid w:val="00834886"/>
    <w:rsid w:val="008577DE"/>
    <w:rsid w:val="008A64D6"/>
    <w:rsid w:val="00A32311"/>
    <w:rsid w:val="00AB72B2"/>
    <w:rsid w:val="00AE1671"/>
    <w:rsid w:val="00B52028"/>
    <w:rsid w:val="00C5500D"/>
    <w:rsid w:val="00CE5C45"/>
    <w:rsid w:val="00D941EF"/>
    <w:rsid w:val="00DD5275"/>
    <w:rsid w:val="00EF4327"/>
    <w:rsid w:val="00F44A07"/>
    <w:rsid w:val="00FC77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EB92"/>
  <w15:docId w15:val="{E9028F49-24C3-4BC1-B746-CE28FDAA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1">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137A"/>
    <w:pPr>
      <w:spacing w:line="480" w:lineRule="auto"/>
    </w:pPr>
    <w:rPr>
      <w:rFonts w:ascii="Times New Roman" w:hAnsi="Times New Roman"/>
      <w:sz w:val="24"/>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character" w:styleId="LineNumber">
    <w:name w:val="line number"/>
    <w:basedOn w:val="DefaultParagraphFont"/>
    <w:rsid w:val="004214CD"/>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 w:type="paragraph" w:styleId="BalloonText">
    <w:name w:val="Balloon Text"/>
    <w:basedOn w:val="Normal"/>
    <w:link w:val="BalloonTextChar"/>
    <w:rsid w:val="00092B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92B3F"/>
    <w:rPr>
      <w:rFonts w:ascii="Segoe UI" w:hAnsi="Segoe UI" w:cs="Segoe UI"/>
      <w:sz w:val="18"/>
      <w:szCs w:val="18"/>
    </w:rPr>
  </w:style>
  <w:style w:type="character" w:styleId="CommentReference">
    <w:name w:val="annotation reference"/>
    <w:basedOn w:val="DefaultParagraphFont"/>
    <w:rsid w:val="00CE5C45"/>
    <w:rPr>
      <w:sz w:val="16"/>
      <w:szCs w:val="16"/>
    </w:rPr>
  </w:style>
  <w:style w:type="paragraph" w:styleId="CommentText">
    <w:name w:val="annotation text"/>
    <w:basedOn w:val="Normal"/>
    <w:link w:val="CommentTextChar"/>
    <w:rsid w:val="00CE5C45"/>
    <w:pPr>
      <w:spacing w:line="240" w:lineRule="auto"/>
    </w:pPr>
    <w:rPr>
      <w:sz w:val="20"/>
      <w:szCs w:val="20"/>
    </w:rPr>
  </w:style>
  <w:style w:type="character" w:customStyle="1" w:styleId="CommentTextChar">
    <w:name w:val="Comment Text Char"/>
    <w:basedOn w:val="DefaultParagraphFont"/>
    <w:link w:val="CommentText"/>
    <w:rsid w:val="00CE5C45"/>
    <w:rPr>
      <w:rFonts w:ascii="Times New Roman" w:hAnsi="Times New Roman"/>
      <w:sz w:val="20"/>
      <w:szCs w:val="20"/>
    </w:rPr>
  </w:style>
  <w:style w:type="paragraph" w:styleId="CommentSubject">
    <w:name w:val="annotation subject"/>
    <w:basedOn w:val="CommentText"/>
    <w:next w:val="CommentText"/>
    <w:link w:val="CommentSubjectChar"/>
    <w:rsid w:val="00CE5C45"/>
    <w:rPr>
      <w:b/>
      <w:bCs/>
    </w:rPr>
  </w:style>
  <w:style w:type="character" w:customStyle="1" w:styleId="CommentSubjectChar">
    <w:name w:val="Comment Subject Char"/>
    <w:basedOn w:val="CommentTextChar"/>
    <w:link w:val="CommentSubject"/>
    <w:rsid w:val="00CE5C4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ojoelfe" TargetMode="External"/><Relationship Id="rId117" Type="http://schemas.openxmlformats.org/officeDocument/2006/relationships/hyperlink" Target="https://www.ncbi.nlm.nih.gov/pubmed/27444390" TargetMode="External"/><Relationship Id="rId21" Type="http://schemas.openxmlformats.org/officeDocument/2006/relationships/hyperlink" Target="https://orcid.org/0000-0002-9911-706X" TargetMode="External"/><Relationship Id="rId42" Type="http://schemas.openxmlformats.org/officeDocument/2006/relationships/hyperlink" Target="https://doi.org/10.1111/j.1365-2818.1983.tb04225.x" TargetMode="External"/><Relationship Id="rId47" Type="http://schemas.openxmlformats.org/officeDocument/2006/relationships/hyperlink" Target="https://doi.org/czj9hr" TargetMode="External"/><Relationship Id="rId63" Type="http://schemas.openxmlformats.org/officeDocument/2006/relationships/hyperlink" Target="https://www.ncbi.nlm.nih.gov/pmc/articles/PMC7360335" TargetMode="External"/><Relationship Id="rId68" Type="http://schemas.openxmlformats.org/officeDocument/2006/relationships/hyperlink" Target="https://doi.org/gc87j9" TargetMode="External"/><Relationship Id="rId84" Type="http://schemas.openxmlformats.org/officeDocument/2006/relationships/hyperlink" Target="https://doi.org/gpzs9r" TargetMode="External"/><Relationship Id="rId89" Type="http://schemas.openxmlformats.org/officeDocument/2006/relationships/hyperlink" Target="https://doi.org/10.7717/peerj.453" TargetMode="External"/><Relationship Id="rId112" Type="http://schemas.openxmlformats.org/officeDocument/2006/relationships/hyperlink" Target="https://doi.org/10.1016/j.jsb.2018.06.007" TargetMode="External"/><Relationship Id="rId2" Type="http://schemas.openxmlformats.org/officeDocument/2006/relationships/styles" Target="styles.xml"/><Relationship Id="rId29" Type="http://schemas.openxmlformats.org/officeDocument/2006/relationships/comments" Target="comments.xml"/><Relationship Id="rId107" Type="http://schemas.openxmlformats.org/officeDocument/2006/relationships/hyperlink" Target="https://doi.org/chkbcm" TargetMode="External"/><Relationship Id="rId32" Type="http://schemas.openxmlformats.org/officeDocument/2006/relationships/hyperlink" Target="https://doi.org/10.1038/nbt.1592" TargetMode="External"/><Relationship Id="rId37" Type="http://schemas.openxmlformats.org/officeDocument/2006/relationships/hyperlink" Target="https://www.ncbi.nlm.nih.gov/pubmed/16299476" TargetMode="External"/><Relationship Id="rId40" Type="http://schemas.openxmlformats.org/officeDocument/2006/relationships/hyperlink" Target="https://www.ncbi.nlm.nih.gov/pubmed/16482091" TargetMode="External"/><Relationship Id="rId45" Type="http://schemas.openxmlformats.org/officeDocument/2006/relationships/hyperlink" Target="https://doi.org/10.1016/j.sbi.2013.08.006" TargetMode="External"/><Relationship Id="rId53" Type="http://schemas.openxmlformats.org/officeDocument/2006/relationships/hyperlink" Target="https://www.ncbi.nlm.nih.gov/pmc/articles/PMC5453696" TargetMode="External"/><Relationship Id="rId58" Type="http://schemas.openxmlformats.org/officeDocument/2006/relationships/hyperlink" Target="https://www.ncbi.nlm.nih.gov/pubmed/34114559" TargetMode="External"/><Relationship Id="rId66" Type="http://schemas.openxmlformats.org/officeDocument/2006/relationships/hyperlink" Target="https://www.ncbi.nlm.nih.gov/pubmed/31350888" TargetMode="External"/><Relationship Id="rId74" Type="http://schemas.openxmlformats.org/officeDocument/2006/relationships/hyperlink" Target="https://www.ncbi.nlm.nih.gov/pubmed/29513216" TargetMode="External"/><Relationship Id="rId79" Type="http://schemas.openxmlformats.org/officeDocument/2006/relationships/hyperlink" Target="https://www.ncbi.nlm.nih.gov/pmc/articles/PMC4471936" TargetMode="External"/><Relationship Id="rId87" Type="http://schemas.openxmlformats.org/officeDocument/2006/relationships/hyperlink" Target="https://www.ncbi.nlm.nih.gov/pmc/articles/PMC8562658" TargetMode="External"/><Relationship Id="rId102" Type="http://schemas.openxmlformats.org/officeDocument/2006/relationships/hyperlink" Target="https://www.ncbi.nlm.nih.gov/pubmed/33357414" TargetMode="External"/><Relationship Id="rId110" Type="http://schemas.openxmlformats.org/officeDocument/2006/relationships/hyperlink" Target="https://www.ncbi.nlm.nih.gov/pmc/articles/PMC2138991" TargetMode="External"/><Relationship Id="rId115" Type="http://schemas.openxmlformats.org/officeDocument/2006/relationships/hyperlink" Target="https://doi.org/f9qfr6"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16/j.cell.2016.08.057" TargetMode="External"/><Relationship Id="rId82" Type="http://schemas.openxmlformats.org/officeDocument/2006/relationships/hyperlink" Target="https://www.ncbi.nlm.nih.gov/pubmed/26278980" TargetMode="External"/><Relationship Id="rId90" Type="http://schemas.openxmlformats.org/officeDocument/2006/relationships/hyperlink" Target="https://www.ncbi.nlm.nih.gov/pubmed/25024921" TargetMode="External"/><Relationship Id="rId95" Type="http://schemas.openxmlformats.org/officeDocument/2006/relationships/hyperlink" Target="https://www.ncbi.nlm.nih.gov/pmc/articles/PMC7056644" TargetMode="External"/><Relationship Id="rId22" Type="http://schemas.openxmlformats.org/officeDocument/2006/relationships/image" Target="media/image2.png"/><Relationship Id="rId27" Type="http://schemas.openxmlformats.org/officeDocument/2006/relationships/hyperlink" Target="https://orcid.org/0000-0002-1506-909X" TargetMode="External"/><Relationship Id="rId30" Type="http://schemas.microsoft.com/office/2011/relationships/commentsExtended" Target="commentsExtended.xml"/><Relationship Id="rId35" Type="http://schemas.openxmlformats.org/officeDocument/2006/relationships/hyperlink" Target="https://doi.org/bbpg4n" TargetMode="External"/><Relationship Id="rId43" Type="http://schemas.openxmlformats.org/officeDocument/2006/relationships/hyperlink" Target="https://www.ncbi.nlm.nih.gov/pubmed/6350598" TargetMode="External"/><Relationship Id="rId48" Type="http://schemas.openxmlformats.org/officeDocument/2006/relationships/hyperlink" Target="https://doi.org/10.1017/s0033583511000102" TargetMode="External"/><Relationship Id="rId56" Type="http://schemas.openxmlformats.org/officeDocument/2006/relationships/hyperlink" Target="https://doi.org/gkkc49" TargetMode="External"/><Relationship Id="rId64" Type="http://schemas.openxmlformats.org/officeDocument/2006/relationships/hyperlink" Target="https://doi.org/gpbjfm" TargetMode="External"/><Relationship Id="rId69" Type="http://schemas.openxmlformats.org/officeDocument/2006/relationships/hyperlink" Target="https://doi.org/10.1186/s12885-018-4178-z" TargetMode="External"/><Relationship Id="rId77" Type="http://schemas.openxmlformats.org/officeDocument/2006/relationships/hyperlink" Target="https://doi.org/10.7554/elife.06980" TargetMode="External"/><Relationship Id="rId100" Type="http://schemas.openxmlformats.org/officeDocument/2006/relationships/hyperlink" Target="https://doi.org/gh7d72" TargetMode="External"/><Relationship Id="rId105" Type="http://schemas.openxmlformats.org/officeDocument/2006/relationships/hyperlink" Target="https://doi.org/10.1016/j.jsb.2019.09.013" TargetMode="External"/><Relationship Id="rId113" Type="http://schemas.openxmlformats.org/officeDocument/2006/relationships/hyperlink" Target="https://www.ncbi.nlm.nih.gov/pubmed/29981485" TargetMode="External"/><Relationship Id="rId118" Type="http://schemas.openxmlformats.org/officeDocument/2006/relationships/hyperlink" Target="https://www.ncbi.nlm.nih.gov/pubmed/9702200" TargetMode="External"/><Relationship Id="rId51" Type="http://schemas.openxmlformats.org/officeDocument/2006/relationships/hyperlink" Target="https://doi.org/10.7554/elife.25648" TargetMode="External"/><Relationship Id="rId72" Type="http://schemas.openxmlformats.org/officeDocument/2006/relationships/hyperlink" Target="https://doi.org/gf5cq7" TargetMode="External"/><Relationship Id="rId80" Type="http://schemas.openxmlformats.org/officeDocument/2006/relationships/hyperlink" Target="https://doi.org/f7xzgv" TargetMode="External"/><Relationship Id="rId85" Type="http://schemas.openxmlformats.org/officeDocument/2006/relationships/hyperlink" Target="https://doi.org/10.1107/s2052252521008538" TargetMode="External"/><Relationship Id="rId93" Type="http://schemas.openxmlformats.org/officeDocument/2006/relationships/hyperlink" Target="https://doi.org/10.1038/s41592-019-0686-2" TargetMode="External"/><Relationship Id="rId98" Type="http://schemas.openxmlformats.org/officeDocument/2006/relationships/hyperlink" Target="https://www.ncbi.nlm.nih.gov/pubmed/32881101"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rId25.svg"/><Relationship Id="rId33" Type="http://schemas.openxmlformats.org/officeDocument/2006/relationships/hyperlink" Target="https://www.ncbi.nlm.nih.gov/pubmed/20010810" TargetMode="External"/><Relationship Id="rId38" Type="http://schemas.openxmlformats.org/officeDocument/2006/relationships/hyperlink" Target="https://doi.org/d6d5mq" TargetMode="External"/><Relationship Id="rId46" Type="http://schemas.openxmlformats.org/officeDocument/2006/relationships/hyperlink" Target="https://www.ncbi.nlm.nih.gov/pubmed/24090931" TargetMode="External"/><Relationship Id="rId59" Type="http://schemas.openxmlformats.org/officeDocument/2006/relationships/hyperlink" Target="https://www.ncbi.nlm.nih.gov/pmc/articles/PMC8219381" TargetMode="External"/><Relationship Id="rId67" Type="http://schemas.openxmlformats.org/officeDocument/2006/relationships/hyperlink" Target="https://www.ncbi.nlm.nih.gov/pmc/articles/PMC7026650" TargetMode="External"/><Relationship Id="rId103" Type="http://schemas.openxmlformats.org/officeDocument/2006/relationships/hyperlink" Target="https://www.ncbi.nlm.nih.gov/pmc/articles/PMC8163098" TargetMode="External"/><Relationship Id="rId108" Type="http://schemas.openxmlformats.org/officeDocument/2006/relationships/hyperlink" Target="https://doi.org/10.1084/jem.134.4.907" TargetMode="External"/><Relationship Id="rId116" Type="http://schemas.openxmlformats.org/officeDocument/2006/relationships/hyperlink" Target="https://doi.org/10.1016/j.jsb.2016.07.010" TargetMode="External"/><Relationship Id="rId20" Type="http://schemas.openxmlformats.org/officeDocument/2006/relationships/image" Target="media/rId20.svg"/><Relationship Id="rId41" Type="http://schemas.openxmlformats.org/officeDocument/2006/relationships/hyperlink" Target="https://doi.org/bdnzmv" TargetMode="External"/><Relationship Id="rId54" Type="http://schemas.openxmlformats.org/officeDocument/2006/relationships/hyperlink" Target="https://doi.org/gpbjfd" TargetMode="External"/><Relationship Id="rId62" Type="http://schemas.openxmlformats.org/officeDocument/2006/relationships/hyperlink" Target="https://www.ncbi.nlm.nih.gov/pubmed/27641501" TargetMode="External"/><Relationship Id="rId70" Type="http://schemas.openxmlformats.org/officeDocument/2006/relationships/hyperlink" Target="https://www.ncbi.nlm.nih.gov/pubmed/29530001" TargetMode="External"/><Relationship Id="rId75" Type="http://schemas.openxmlformats.org/officeDocument/2006/relationships/hyperlink" Target="https://www.ncbi.nlm.nih.gov/pmc/articles/PMC5854467" TargetMode="External"/><Relationship Id="rId83" Type="http://schemas.openxmlformats.org/officeDocument/2006/relationships/hyperlink" Target="https://www.ncbi.nlm.nih.gov/pmc/articles/PMC6760662" TargetMode="External"/><Relationship Id="rId88" Type="http://schemas.openxmlformats.org/officeDocument/2006/relationships/hyperlink" Target="https://doi.org/gftp3s" TargetMode="External"/><Relationship Id="rId91" Type="http://schemas.openxmlformats.org/officeDocument/2006/relationships/hyperlink" Target="https://www.ncbi.nlm.nih.gov/pmc/articles/PMC4081273" TargetMode="External"/><Relationship Id="rId96" Type="http://schemas.openxmlformats.org/officeDocument/2006/relationships/hyperlink" Target="https://doi.org/ghr6mn" TargetMode="External"/><Relationship Id="rId111" Type="http://schemas.openxmlformats.org/officeDocument/2006/relationships/hyperlink" Target="https://doi.org/gfbpj2" TargetMode="External"/><Relationship Id="rId1" Type="http://schemas.openxmlformats.org/officeDocument/2006/relationships/numbering" Target="numbering.xml"/><Relationship Id="rId6" Type="http://schemas.openxmlformats.org/officeDocument/2006/relationships/endnotes" Target="endnotes.xml"/><Relationship Id="rId28" Type="http://schemas.openxmlformats.org/officeDocument/2006/relationships/hyperlink" Target="https://github.com/nikogrigorieff" TargetMode="External"/><Relationship Id="rId36" Type="http://schemas.openxmlformats.org/officeDocument/2006/relationships/hyperlink" Target="https://doi.org/10.1038/nmeth817" TargetMode="External"/><Relationship Id="rId49" Type="http://schemas.openxmlformats.org/officeDocument/2006/relationships/hyperlink" Target="https://www.ncbi.nlm.nih.gov/pubmed/22082691" TargetMode="External"/><Relationship Id="rId57" Type="http://schemas.openxmlformats.org/officeDocument/2006/relationships/hyperlink" Target="https://doi.org/10.7554/elife.68946" TargetMode="External"/><Relationship Id="rId106" Type="http://schemas.openxmlformats.org/officeDocument/2006/relationships/hyperlink" Target="https://www.ncbi.nlm.nih.gov/pubmed/31562921" TargetMode="External"/><Relationship Id="rId114" Type="http://schemas.openxmlformats.org/officeDocument/2006/relationships/hyperlink" Target="https://www.ncbi.nlm.nih.gov/pmc/articles/PMC6119488" TargetMode="External"/><Relationship Id="rId119" Type="http://schemas.openxmlformats.org/officeDocument/2006/relationships/hyperlink" Target="https://doi.org/10.1016/s1097-2765(00)80122-7" TargetMode="External"/><Relationship Id="rId31" Type="http://schemas.openxmlformats.org/officeDocument/2006/relationships/hyperlink" Target="https://doi.org/fshgnc" TargetMode="External"/><Relationship Id="rId44" Type="http://schemas.openxmlformats.org/officeDocument/2006/relationships/hyperlink" Target="https://doi.org/f537jp" TargetMode="External"/><Relationship Id="rId52" Type="http://schemas.openxmlformats.org/officeDocument/2006/relationships/hyperlink" Target="https://www.ncbi.nlm.nih.gov/pubmed/28467302" TargetMode="External"/><Relationship Id="rId60" Type="http://schemas.openxmlformats.org/officeDocument/2006/relationships/hyperlink" Target="https://doi.org/f3r5jr" TargetMode="External"/><Relationship Id="rId65" Type="http://schemas.openxmlformats.org/officeDocument/2006/relationships/hyperlink" Target="https://doi.org/10.1093/nar/gkz637" TargetMode="External"/><Relationship Id="rId73" Type="http://schemas.openxmlformats.org/officeDocument/2006/relationships/hyperlink" Target="https://doi.org/10.7554/elife.35383" TargetMode="External"/><Relationship Id="rId78" Type="http://schemas.openxmlformats.org/officeDocument/2006/relationships/hyperlink" Target="https://www.ncbi.nlm.nih.gov/pubmed/26023829" TargetMode="External"/><Relationship Id="rId81" Type="http://schemas.openxmlformats.org/officeDocument/2006/relationships/hyperlink" Target="https://doi.org/10.1016/j.jsb.2015.08.008" TargetMode="External"/><Relationship Id="rId86" Type="http://schemas.openxmlformats.org/officeDocument/2006/relationships/hyperlink" Target="https://www.ncbi.nlm.nih.gov/pubmed/34804546" TargetMode="External"/><Relationship Id="rId94" Type="http://schemas.openxmlformats.org/officeDocument/2006/relationships/hyperlink" Target="https://www.ncbi.nlm.nih.gov/pubmed/32015543" TargetMode="External"/><Relationship Id="rId99" Type="http://schemas.openxmlformats.org/officeDocument/2006/relationships/hyperlink" Target="https://www.ncbi.nlm.nih.gov/pmc/articles/PMC7737788" TargetMode="External"/><Relationship Id="rId101" Type="http://schemas.openxmlformats.org/officeDocument/2006/relationships/hyperlink" Target="https://doi.org/10.1016/j.molcel.2020.11.037" TargetMode="External"/><Relationship Id="rId122" Type="http://schemas.microsoft.com/office/2011/relationships/people" Target="people.xml"/><Relationship Id="rId4" Type="http://schemas.openxmlformats.org/officeDocument/2006/relationships/webSettings" Target="webSettings.xml"/><Relationship Id="rId39" Type="http://schemas.openxmlformats.org/officeDocument/2006/relationships/hyperlink" Target="https://doi.org/10.1038/nrm1861" TargetMode="External"/><Relationship Id="rId109" Type="http://schemas.openxmlformats.org/officeDocument/2006/relationships/hyperlink" Target="https://www.ncbi.nlm.nih.gov/pubmed/4106490" TargetMode="External"/><Relationship Id="rId34" Type="http://schemas.openxmlformats.org/officeDocument/2006/relationships/hyperlink" Target="https://www.ncbi.nlm.nih.gov/pmc/articles/PMC2805705" TargetMode="External"/><Relationship Id="rId50" Type="http://schemas.openxmlformats.org/officeDocument/2006/relationships/hyperlink" Target="https://doi.org/gnq4q4" TargetMode="External"/><Relationship Id="rId55" Type="http://schemas.openxmlformats.org/officeDocument/2006/relationships/hyperlink" Target="https://doi.org/10.1101/2020.04.22.053868" TargetMode="External"/><Relationship Id="rId76" Type="http://schemas.openxmlformats.org/officeDocument/2006/relationships/hyperlink" Target="https://doi.org/gf5cm7" TargetMode="External"/><Relationship Id="rId97" Type="http://schemas.openxmlformats.org/officeDocument/2006/relationships/hyperlink" Target="https://doi.org/10.1002/pro.3943" TargetMode="External"/><Relationship Id="rId104" Type="http://schemas.openxmlformats.org/officeDocument/2006/relationships/hyperlink" Target="https://doi.org/gp2nq9" TargetMode="External"/><Relationship Id="rId120" Type="http://schemas.openxmlformats.org/officeDocument/2006/relationships/hyperlink" Target="https://www.ncbi.nlm.nih.gov/pubmed/9702200" TargetMode="External"/><Relationship Id="rId7" Type="http://schemas.openxmlformats.org/officeDocument/2006/relationships/image" Target="media/image1.png"/><Relationship Id="rId71" Type="http://schemas.openxmlformats.org/officeDocument/2006/relationships/hyperlink" Target="https://www.ncbi.nlm.nih.gov/pmc/articles/PMC5848553" TargetMode="External"/><Relationship Id="rId92" Type="http://schemas.openxmlformats.org/officeDocument/2006/relationships/hyperlink" Target="https://doi.org/ggj4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6736</Words>
  <Characters>38397</Characters>
  <Application>Microsoft Office Word</Application>
  <DocSecurity>0</DocSecurity>
  <Lines>319</Lines>
  <Paragraphs>90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Defocus Corrected Large Area Cryo-EM (DeCo-LACE) for Label-Free Detection of Molecules across Entire Cell Sections</vt:lpstr>
      <vt:lpstr>    Authors</vt:lpstr>
      <vt:lpstr>    Abstract</vt:lpstr>
      <vt:lpstr>    Introduction</vt:lpstr>
      <vt:lpstr>    Materials and Methods</vt:lpstr>
      <vt:lpstr>        Grid preparation</vt:lpstr>
      <vt:lpstr>        FIB-milling</vt:lpstr>
      <vt:lpstr>        Data collection</vt:lpstr>
      <vt:lpstr>        Data pre-processing</vt:lpstr>
      <vt:lpstr>        2DTM</vt:lpstr>
      <vt:lpstr>        DeCo-LACE data processing</vt:lpstr>
      <vt:lpstr>    Results</vt:lpstr>
      <vt:lpstr>        2DTM detects large ribosomal subunits in cryo-FIB lamellae of mammalian cells</vt:lpstr>
      <vt:lpstr>        DeCo-LACE for 2D imaging of whole lamellae</vt:lpstr>
      <vt:lpstr>        2DTM of DeCo-LACE data reveal ribosome distribution in cellular cross-sections</vt:lpstr>
      <vt:lpstr>        Does DeCo-LACE induce aberrations that affect 2DTM?</vt:lpstr>
      <vt:lpstr>        Computation is the bottleneck of visual proteomics</vt:lpstr>
      <vt:lpstr>    Discussion</vt:lpstr>
      <vt:lpstr>    References</vt:lpstr>
    </vt:vector>
  </TitlesOfParts>
  <Company/>
  <LinksUpToDate>false</LinksUpToDate>
  <CharactersWithSpaces>45043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Defocus Corrected Large Area Cryo-EM (DeCo-LACE) for Label-Free Detection of Molecules across Entire Cell Sections</dc:title>
  <dc:creator>Nikolaus Grigorieff</dc:creator>
  <cp:keywords>cryo-EM, visual protemics, ribosome</cp:keywords>
  <cp:lastModifiedBy>Nikolaus Grigorieff</cp:lastModifiedBy>
  <cp:revision>2</cp:revision>
  <dcterms:created xsi:type="dcterms:W3CDTF">2022-05-05T15:31:00Z</dcterms:created>
  <dcterms:modified xsi:type="dcterms:W3CDTF">2022-05-05T15:31:00Z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